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232B" w14:textId="77777777" w:rsidR="00A13B12" w:rsidRPr="004C1C44" w:rsidRDefault="00A13B12" w:rsidP="00EC42C4">
      <w:pPr>
        <w:ind w:left="2160" w:right="3081" w:firstLine="720"/>
        <w:jc w:val="center"/>
        <w:rPr>
          <w:color w:val="000000" w:themeColor="text1"/>
        </w:rPr>
      </w:pPr>
    </w:p>
    <w:p w14:paraId="623C44C5" w14:textId="77777777" w:rsidR="00A13B12" w:rsidRPr="004C1C44" w:rsidRDefault="00A13B12" w:rsidP="00EC42C4">
      <w:pPr>
        <w:ind w:left="2160" w:right="3081" w:firstLine="720"/>
        <w:jc w:val="center"/>
        <w:rPr>
          <w:color w:val="000000" w:themeColor="text1"/>
        </w:rPr>
      </w:pPr>
    </w:p>
    <w:p w14:paraId="22DAA385" w14:textId="77777777" w:rsidR="00A13B12" w:rsidRPr="004C1C44" w:rsidRDefault="00A13B12" w:rsidP="00EC42C4">
      <w:pPr>
        <w:ind w:left="2160" w:right="3081" w:firstLine="720"/>
        <w:jc w:val="center"/>
        <w:rPr>
          <w:color w:val="000000" w:themeColor="text1"/>
        </w:rPr>
      </w:pPr>
    </w:p>
    <w:p w14:paraId="34C9DFF3" w14:textId="77777777" w:rsidR="00A13B12" w:rsidRPr="004C1C44" w:rsidRDefault="00A13B12" w:rsidP="00EC42C4">
      <w:pPr>
        <w:ind w:left="2160" w:right="3081" w:firstLine="720"/>
        <w:jc w:val="center"/>
        <w:rPr>
          <w:color w:val="000000" w:themeColor="text1"/>
        </w:rPr>
      </w:pPr>
    </w:p>
    <w:p w14:paraId="2A18113A" w14:textId="77777777" w:rsidR="00A13B12" w:rsidRPr="004C1C44" w:rsidRDefault="00A13B12" w:rsidP="00EC42C4">
      <w:pPr>
        <w:ind w:left="2160" w:right="3081" w:firstLine="720"/>
        <w:jc w:val="center"/>
        <w:rPr>
          <w:color w:val="000000" w:themeColor="text1"/>
        </w:rPr>
      </w:pPr>
    </w:p>
    <w:p w14:paraId="21761F69" w14:textId="77777777" w:rsidR="00A13B12" w:rsidRPr="004C1C44" w:rsidRDefault="00A13B12" w:rsidP="00EC42C4">
      <w:pPr>
        <w:ind w:left="2160" w:right="3081" w:firstLine="720"/>
        <w:jc w:val="center"/>
        <w:rPr>
          <w:color w:val="000000" w:themeColor="text1"/>
        </w:rPr>
      </w:pPr>
    </w:p>
    <w:p w14:paraId="4A3DBC4B" w14:textId="77777777" w:rsidR="00A13B12" w:rsidRPr="004C1C44" w:rsidRDefault="00A13B12" w:rsidP="00EC42C4">
      <w:pPr>
        <w:ind w:left="2160" w:right="3081" w:firstLine="720"/>
        <w:jc w:val="center"/>
        <w:rPr>
          <w:color w:val="000000" w:themeColor="text1"/>
        </w:rPr>
      </w:pPr>
    </w:p>
    <w:p w14:paraId="29034EB7" w14:textId="77777777" w:rsidR="00A13B12" w:rsidRPr="004C1C44" w:rsidRDefault="00A13B12" w:rsidP="00EC42C4">
      <w:pPr>
        <w:ind w:left="2160" w:right="3081" w:firstLine="720"/>
        <w:jc w:val="center"/>
        <w:rPr>
          <w:color w:val="000000" w:themeColor="text1"/>
        </w:rPr>
      </w:pPr>
    </w:p>
    <w:p w14:paraId="4991C45B" w14:textId="77777777" w:rsidR="00A13B12" w:rsidRPr="004C1C44" w:rsidRDefault="00A13B12" w:rsidP="00EC42C4">
      <w:pPr>
        <w:ind w:left="2160" w:right="3081" w:firstLine="720"/>
        <w:jc w:val="center"/>
        <w:rPr>
          <w:color w:val="000000" w:themeColor="text1"/>
        </w:rPr>
      </w:pPr>
    </w:p>
    <w:p w14:paraId="01B8DE12" w14:textId="77777777" w:rsidR="00A13B12" w:rsidRPr="004C1C44" w:rsidRDefault="00A13B12" w:rsidP="00EC42C4">
      <w:pPr>
        <w:ind w:left="2160" w:right="3081" w:firstLine="720"/>
        <w:jc w:val="center"/>
        <w:rPr>
          <w:color w:val="000000" w:themeColor="text1"/>
        </w:rPr>
      </w:pPr>
    </w:p>
    <w:p w14:paraId="08183B8B" w14:textId="7826C0A1" w:rsidR="0013115B" w:rsidRPr="004C1C44" w:rsidRDefault="0013115B" w:rsidP="00EC42C4">
      <w:pPr>
        <w:ind w:left="2160" w:right="3081" w:firstLine="720"/>
        <w:jc w:val="center"/>
        <w:rPr>
          <w:color w:val="000000" w:themeColor="text1"/>
        </w:rPr>
      </w:pPr>
      <w:r w:rsidRPr="004C1C44">
        <w:rPr>
          <w:color w:val="000000" w:themeColor="text1"/>
        </w:rPr>
        <w:t>Object Detection Cheat Sheet</w:t>
      </w:r>
    </w:p>
    <w:p w14:paraId="24B0E7B0" w14:textId="524B9CFE" w:rsidR="0013115B" w:rsidRPr="004C1C44" w:rsidRDefault="00652BF8" w:rsidP="00EC42C4">
      <w:pPr>
        <w:ind w:left="2880" w:right="3664" w:firstLine="720"/>
        <w:rPr>
          <w:color w:val="000000" w:themeColor="text1"/>
        </w:rPr>
      </w:pPr>
      <w:r w:rsidRPr="004C1C44">
        <w:rPr>
          <w:color w:val="000000" w:themeColor="text1"/>
        </w:rPr>
        <w:t xml:space="preserve">              </w:t>
      </w:r>
      <w:r w:rsidR="0013115B" w:rsidRPr="004C1C44">
        <w:rPr>
          <w:color w:val="000000" w:themeColor="text1"/>
        </w:rPr>
        <w:t>Devin Prikryl-Martin</w:t>
      </w:r>
    </w:p>
    <w:p w14:paraId="31B51A83" w14:textId="5A53821D" w:rsidR="0013115B" w:rsidRPr="004C1C44" w:rsidRDefault="00652BF8" w:rsidP="00EC42C4">
      <w:pPr>
        <w:ind w:left="2160" w:right="3664" w:firstLine="720"/>
        <w:jc w:val="center"/>
        <w:rPr>
          <w:color w:val="000000" w:themeColor="text1"/>
        </w:rPr>
      </w:pPr>
      <w:r w:rsidRPr="004C1C44">
        <w:rPr>
          <w:color w:val="000000" w:themeColor="text1"/>
        </w:rPr>
        <w:t xml:space="preserve">          </w:t>
      </w:r>
      <w:r w:rsidR="0013115B" w:rsidRPr="004C1C44">
        <w:rPr>
          <w:color w:val="000000" w:themeColor="text1"/>
        </w:rPr>
        <w:t xml:space="preserve">Shakira </w:t>
      </w:r>
      <w:proofErr w:type="spellStart"/>
      <w:r w:rsidR="0013115B" w:rsidRPr="004C1C44">
        <w:rPr>
          <w:color w:val="000000" w:themeColor="text1"/>
        </w:rPr>
        <w:t>Kashif</w:t>
      </w:r>
      <w:proofErr w:type="spellEnd"/>
    </w:p>
    <w:p w14:paraId="0BC6E9B0" w14:textId="28F455F3" w:rsidR="0013115B" w:rsidRPr="004C1C44" w:rsidRDefault="00234948" w:rsidP="00EC42C4">
      <w:pPr>
        <w:ind w:left="2880" w:right="3664" w:firstLine="720"/>
        <w:rPr>
          <w:color w:val="000000" w:themeColor="text1"/>
        </w:rPr>
      </w:pPr>
      <w:r w:rsidRPr="004C1C44">
        <w:rPr>
          <w:color w:val="000000" w:themeColor="text1"/>
        </w:rPr>
        <w:t xml:space="preserve">              </w:t>
      </w:r>
      <w:r w:rsidR="0013115B" w:rsidRPr="004C1C44">
        <w:rPr>
          <w:color w:val="000000" w:themeColor="text1"/>
        </w:rPr>
        <w:t xml:space="preserve">Christian </w:t>
      </w:r>
      <w:proofErr w:type="spellStart"/>
      <w:r w:rsidR="0013115B" w:rsidRPr="004C1C44">
        <w:rPr>
          <w:color w:val="000000" w:themeColor="text1"/>
        </w:rPr>
        <w:t>Mpabuka</w:t>
      </w:r>
      <w:proofErr w:type="spellEnd"/>
    </w:p>
    <w:p w14:paraId="68FFAD19" w14:textId="48DF3C03" w:rsidR="0013115B" w:rsidRPr="004C1C44" w:rsidRDefault="00234948" w:rsidP="00EC42C4">
      <w:pPr>
        <w:ind w:left="1440" w:right="3664" w:firstLine="720"/>
        <w:jc w:val="center"/>
        <w:rPr>
          <w:color w:val="000000" w:themeColor="text1"/>
        </w:rPr>
      </w:pPr>
      <w:r w:rsidRPr="004C1C44">
        <w:rPr>
          <w:color w:val="000000" w:themeColor="text1"/>
        </w:rPr>
        <w:t xml:space="preserve">                         </w:t>
      </w:r>
      <w:r w:rsidR="0013115B" w:rsidRPr="004C1C44">
        <w:rPr>
          <w:color w:val="000000" w:themeColor="text1"/>
        </w:rPr>
        <w:t>Piero Suarez-Prada</w:t>
      </w:r>
    </w:p>
    <w:p w14:paraId="33A07FB5" w14:textId="334E2AAD" w:rsidR="0013115B" w:rsidRPr="004C1C44" w:rsidRDefault="00A13B12" w:rsidP="00EC42C4">
      <w:pPr>
        <w:ind w:left="2160" w:right="3187" w:firstLine="720"/>
        <w:jc w:val="center"/>
        <w:rPr>
          <w:color w:val="000000" w:themeColor="text1"/>
        </w:rPr>
      </w:pPr>
      <w:r w:rsidRPr="004C1C44">
        <w:rPr>
          <w:color w:val="000000" w:themeColor="text1"/>
        </w:rPr>
        <w:t xml:space="preserve">  </w:t>
      </w:r>
      <w:r w:rsidR="0013115B" w:rsidRPr="004C1C44">
        <w:rPr>
          <w:color w:val="000000" w:themeColor="text1"/>
        </w:rPr>
        <w:t>Houston Community College</w:t>
      </w:r>
    </w:p>
    <w:p w14:paraId="2F50249D" w14:textId="0CBFFC96" w:rsidR="0013115B" w:rsidRPr="004C1C44" w:rsidRDefault="00A13B12" w:rsidP="00EC42C4">
      <w:pPr>
        <w:ind w:left="2160" w:right="3296" w:firstLine="720"/>
        <w:jc w:val="center"/>
        <w:rPr>
          <w:color w:val="000000" w:themeColor="text1"/>
        </w:rPr>
      </w:pPr>
      <w:r w:rsidRPr="004C1C44">
        <w:rPr>
          <w:color w:val="000000" w:themeColor="text1"/>
        </w:rPr>
        <w:t xml:space="preserve">  </w:t>
      </w:r>
      <w:r w:rsidR="0013115B" w:rsidRPr="004C1C44">
        <w:rPr>
          <w:color w:val="000000" w:themeColor="text1"/>
        </w:rPr>
        <w:t>ITAI 1378 Computer Vision</w:t>
      </w:r>
    </w:p>
    <w:p w14:paraId="3099570E" w14:textId="7613B25F" w:rsidR="0013115B" w:rsidRPr="004C1C44" w:rsidRDefault="00A13B12" w:rsidP="00EC42C4">
      <w:pPr>
        <w:ind w:left="2160" w:right="3241" w:firstLine="720"/>
        <w:jc w:val="center"/>
        <w:rPr>
          <w:color w:val="000000" w:themeColor="text1"/>
        </w:rPr>
      </w:pPr>
      <w:r w:rsidRPr="004C1C44">
        <w:rPr>
          <w:color w:val="000000" w:themeColor="text1"/>
        </w:rPr>
        <w:t xml:space="preserve">  </w:t>
      </w:r>
      <w:r w:rsidR="0013115B" w:rsidRPr="004C1C44">
        <w:rPr>
          <w:color w:val="000000" w:themeColor="text1"/>
        </w:rPr>
        <w:t>Professor Patricia McManus</w:t>
      </w:r>
    </w:p>
    <w:p w14:paraId="05AD7A86" w14:textId="0B5D3D19" w:rsidR="0013115B" w:rsidRPr="004C1C44" w:rsidRDefault="00A13B12" w:rsidP="00EC42C4">
      <w:pPr>
        <w:ind w:left="2160" w:right="3241" w:firstLine="720"/>
        <w:jc w:val="center"/>
        <w:rPr>
          <w:color w:val="000000" w:themeColor="text1"/>
        </w:rPr>
      </w:pPr>
      <w:r w:rsidRPr="004C1C44">
        <w:rPr>
          <w:color w:val="000000" w:themeColor="text1"/>
        </w:rPr>
        <w:t xml:space="preserve">  </w:t>
      </w:r>
      <w:r w:rsidR="0013115B" w:rsidRPr="004C1C44">
        <w:rPr>
          <w:color w:val="000000" w:themeColor="text1"/>
        </w:rPr>
        <w:t>October 24, 2024</w:t>
      </w:r>
    </w:p>
    <w:p w14:paraId="09FE9EA1" w14:textId="77777777" w:rsidR="0013115B" w:rsidRPr="004C1C44" w:rsidRDefault="0013115B" w:rsidP="00EC42C4">
      <w:pPr>
        <w:jc w:val="center"/>
        <w:rPr>
          <w:color w:val="000000" w:themeColor="text1"/>
          <w:u w:val="single"/>
        </w:rPr>
      </w:pPr>
      <w:r w:rsidRPr="004C1C44">
        <w:rPr>
          <w:color w:val="000000" w:themeColor="text1"/>
          <w:u w:val="single"/>
        </w:rPr>
        <w:br w:type="page"/>
      </w:r>
    </w:p>
    <w:p w14:paraId="185418D6" w14:textId="77777777" w:rsidR="0013115B" w:rsidRPr="004C1C44" w:rsidRDefault="0013115B" w:rsidP="00EC42C4">
      <w:pPr>
        <w:rPr>
          <w:color w:val="000000" w:themeColor="text1"/>
          <w:u w:val="single"/>
        </w:rPr>
        <w:sectPr w:rsidR="0013115B" w:rsidRPr="004C1C44" w:rsidSect="00CB4DDC">
          <w:type w:val="continuous"/>
          <w:pgSz w:w="12240" w:h="15840"/>
          <w:pgMar w:top="720" w:right="720" w:bottom="720" w:left="720" w:header="720" w:footer="720" w:gutter="0"/>
          <w:cols w:space="720"/>
          <w:docGrid w:linePitch="360"/>
        </w:sectPr>
      </w:pPr>
    </w:p>
    <w:p w14:paraId="50958181" w14:textId="33EC4422" w:rsidR="00324BC8" w:rsidRPr="004C1C44" w:rsidRDefault="009936A5" w:rsidP="00EC42C4">
      <w:pPr>
        <w:rPr>
          <w:b/>
          <w:bCs/>
          <w:color w:val="000000" w:themeColor="text1"/>
          <w:sz w:val="22"/>
          <w:szCs w:val="22"/>
          <w:u w:val="single"/>
        </w:rPr>
      </w:pPr>
      <w:r w:rsidRPr="004C1C44">
        <w:rPr>
          <w:b/>
          <w:bCs/>
          <w:color w:val="000000" w:themeColor="text1"/>
          <w:sz w:val="22"/>
          <w:szCs w:val="22"/>
          <w:u w:val="single"/>
        </w:rPr>
        <w:lastRenderedPageBreak/>
        <w:t>Steps involved in a typical object detection task:</w:t>
      </w:r>
    </w:p>
    <w:p w14:paraId="521D2B53" w14:textId="2A91A29F" w:rsidR="002350AA" w:rsidRPr="004C1C44" w:rsidRDefault="008E7E78" w:rsidP="00EC42C4">
      <w:pPr>
        <w:rPr>
          <w:b/>
          <w:bCs/>
          <w:color w:val="000000" w:themeColor="text1"/>
          <w:sz w:val="20"/>
          <w:szCs w:val="20"/>
        </w:rPr>
      </w:pPr>
      <w:r w:rsidRPr="004C1C44">
        <w:rPr>
          <w:b/>
          <w:bCs/>
          <w:i/>
          <w:iCs/>
          <w:color w:val="000000" w:themeColor="text1"/>
          <w:sz w:val="20"/>
          <w:szCs w:val="20"/>
        </w:rPr>
        <w:t>1.</w:t>
      </w:r>
      <w:r w:rsidR="00672DCE" w:rsidRPr="004C1C44">
        <w:rPr>
          <w:b/>
          <w:bCs/>
          <w:i/>
          <w:iCs/>
          <w:color w:val="000000" w:themeColor="text1"/>
          <w:sz w:val="20"/>
          <w:szCs w:val="20"/>
        </w:rPr>
        <w:t>Input-</w:t>
      </w:r>
      <w:r w:rsidR="0029380B" w:rsidRPr="004C1C44">
        <w:rPr>
          <w:b/>
          <w:bCs/>
          <w:color w:val="000000" w:themeColor="text1"/>
          <w:sz w:val="20"/>
          <w:szCs w:val="20"/>
        </w:rPr>
        <w:t xml:space="preserve"> </w:t>
      </w:r>
      <w:r w:rsidR="0029380B" w:rsidRPr="004C1C44">
        <w:rPr>
          <w:color w:val="000000" w:themeColor="text1"/>
          <w:sz w:val="20"/>
          <w:szCs w:val="20"/>
        </w:rPr>
        <w:t>The</w:t>
      </w:r>
      <w:r w:rsidR="000C2180" w:rsidRPr="004C1C44">
        <w:rPr>
          <w:color w:val="000000" w:themeColor="text1"/>
          <w:sz w:val="20"/>
          <w:szCs w:val="20"/>
        </w:rPr>
        <w:t xml:space="preserve"> model receives input in the form of an image or video and preprocesses it</w:t>
      </w:r>
      <w:r w:rsidR="008A45D0" w:rsidRPr="004C1C44">
        <w:rPr>
          <w:color w:val="000000" w:themeColor="text1"/>
          <w:sz w:val="20"/>
          <w:szCs w:val="20"/>
        </w:rPr>
        <w:t xml:space="preserve"> (resizing, normalizing, etc)</w:t>
      </w:r>
      <w:r w:rsidR="0047451A" w:rsidRPr="004C1C44">
        <w:rPr>
          <w:color w:val="000000" w:themeColor="text1"/>
          <w:sz w:val="20"/>
          <w:szCs w:val="20"/>
        </w:rPr>
        <w:t xml:space="preserve"> so that it is easier to analyze.</w:t>
      </w:r>
      <w:r w:rsidRPr="004C1C44">
        <w:rPr>
          <w:b/>
          <w:bCs/>
          <w:color w:val="000000" w:themeColor="text1"/>
          <w:sz w:val="20"/>
          <w:szCs w:val="20"/>
        </w:rPr>
        <w:t xml:space="preserve"> </w:t>
      </w:r>
      <w:r w:rsidRPr="004C1C44">
        <w:rPr>
          <w:b/>
          <w:bCs/>
          <w:i/>
          <w:iCs/>
          <w:color w:val="000000" w:themeColor="text1"/>
          <w:sz w:val="20"/>
          <w:szCs w:val="20"/>
        </w:rPr>
        <w:t>2.</w:t>
      </w:r>
      <w:r w:rsidR="00CC2F31" w:rsidRPr="004C1C44">
        <w:rPr>
          <w:b/>
          <w:bCs/>
          <w:i/>
          <w:iCs/>
          <w:color w:val="000000" w:themeColor="text1"/>
          <w:sz w:val="20"/>
          <w:szCs w:val="20"/>
        </w:rPr>
        <w:t>Feature extraction</w:t>
      </w:r>
      <w:r w:rsidR="002350AA" w:rsidRPr="004C1C44">
        <w:rPr>
          <w:b/>
          <w:bCs/>
          <w:i/>
          <w:iCs/>
          <w:color w:val="000000" w:themeColor="text1"/>
          <w:sz w:val="20"/>
          <w:szCs w:val="20"/>
        </w:rPr>
        <w:t>-</w:t>
      </w:r>
      <w:r w:rsidR="0047451A" w:rsidRPr="004C1C44">
        <w:rPr>
          <w:b/>
          <w:bCs/>
          <w:color w:val="000000" w:themeColor="text1"/>
          <w:sz w:val="20"/>
          <w:szCs w:val="20"/>
        </w:rPr>
        <w:t xml:space="preserve"> </w:t>
      </w:r>
      <w:r w:rsidR="0047451A" w:rsidRPr="004C1C44">
        <w:rPr>
          <w:color w:val="000000" w:themeColor="text1"/>
          <w:sz w:val="20"/>
          <w:szCs w:val="20"/>
        </w:rPr>
        <w:t xml:space="preserve">The model </w:t>
      </w:r>
      <w:r w:rsidR="004A59EA" w:rsidRPr="004C1C44">
        <w:rPr>
          <w:color w:val="000000" w:themeColor="text1"/>
          <w:sz w:val="20"/>
          <w:szCs w:val="20"/>
        </w:rPr>
        <w:t xml:space="preserve">uses </w:t>
      </w:r>
      <w:r w:rsidR="008818FF" w:rsidRPr="004C1C44">
        <w:rPr>
          <w:color w:val="000000" w:themeColor="text1"/>
          <w:sz w:val="20"/>
          <w:szCs w:val="20"/>
        </w:rPr>
        <w:t>a combination of</w:t>
      </w:r>
      <w:r w:rsidR="004A59EA" w:rsidRPr="004C1C44">
        <w:rPr>
          <w:color w:val="000000" w:themeColor="text1"/>
          <w:sz w:val="20"/>
          <w:szCs w:val="20"/>
        </w:rPr>
        <w:t xml:space="preserve"> technique</w:t>
      </w:r>
      <w:r w:rsidR="005A2026" w:rsidRPr="004C1C44">
        <w:rPr>
          <w:color w:val="000000" w:themeColor="text1"/>
          <w:sz w:val="20"/>
          <w:szCs w:val="20"/>
        </w:rPr>
        <w:t>s</w:t>
      </w:r>
      <w:r w:rsidR="004A59EA" w:rsidRPr="004C1C44">
        <w:rPr>
          <w:color w:val="000000" w:themeColor="text1"/>
          <w:sz w:val="20"/>
          <w:szCs w:val="20"/>
        </w:rPr>
        <w:t xml:space="preserve"> to look for patterns</w:t>
      </w:r>
      <w:r w:rsidR="00E44296" w:rsidRPr="004C1C44">
        <w:rPr>
          <w:color w:val="000000" w:themeColor="text1"/>
          <w:sz w:val="20"/>
          <w:szCs w:val="20"/>
        </w:rPr>
        <w:t xml:space="preserve"> (features) in the image, such as finding edges, corners, </w:t>
      </w:r>
      <w:r w:rsidR="008818FF" w:rsidRPr="004C1C44">
        <w:rPr>
          <w:color w:val="000000" w:themeColor="text1"/>
          <w:sz w:val="20"/>
          <w:szCs w:val="20"/>
        </w:rPr>
        <w:t>textures, shapes and colors.</w:t>
      </w:r>
      <w:r w:rsidR="00D12EA0" w:rsidRPr="004C1C44">
        <w:rPr>
          <w:b/>
          <w:bCs/>
          <w:color w:val="000000" w:themeColor="text1"/>
          <w:sz w:val="20"/>
          <w:szCs w:val="20"/>
        </w:rPr>
        <w:t xml:space="preserve"> </w:t>
      </w:r>
      <w:r w:rsidR="00D12EA0" w:rsidRPr="004C1C44">
        <w:rPr>
          <w:b/>
          <w:bCs/>
          <w:i/>
          <w:iCs/>
          <w:color w:val="000000" w:themeColor="text1"/>
          <w:sz w:val="20"/>
          <w:szCs w:val="20"/>
        </w:rPr>
        <w:t>3.</w:t>
      </w:r>
      <w:r w:rsidR="00CC2F31" w:rsidRPr="004C1C44">
        <w:rPr>
          <w:b/>
          <w:bCs/>
          <w:i/>
          <w:iCs/>
          <w:color w:val="000000" w:themeColor="text1"/>
          <w:sz w:val="20"/>
          <w:szCs w:val="20"/>
        </w:rPr>
        <w:t xml:space="preserve">Region </w:t>
      </w:r>
      <w:r w:rsidR="002350AA" w:rsidRPr="004C1C44">
        <w:rPr>
          <w:b/>
          <w:bCs/>
          <w:i/>
          <w:iCs/>
          <w:color w:val="000000" w:themeColor="text1"/>
          <w:sz w:val="20"/>
          <w:szCs w:val="20"/>
        </w:rPr>
        <w:t>p</w:t>
      </w:r>
      <w:r w:rsidR="00CC2F31" w:rsidRPr="004C1C44">
        <w:rPr>
          <w:b/>
          <w:bCs/>
          <w:i/>
          <w:iCs/>
          <w:color w:val="000000" w:themeColor="text1"/>
          <w:sz w:val="20"/>
          <w:szCs w:val="20"/>
        </w:rPr>
        <w:t>roposal</w:t>
      </w:r>
      <w:r w:rsidR="002350AA" w:rsidRPr="004C1C44">
        <w:rPr>
          <w:b/>
          <w:bCs/>
          <w:i/>
          <w:iCs/>
          <w:color w:val="000000" w:themeColor="text1"/>
          <w:sz w:val="20"/>
          <w:szCs w:val="20"/>
        </w:rPr>
        <w:t>-</w:t>
      </w:r>
      <w:r w:rsidR="005A2026" w:rsidRPr="004C1C44">
        <w:rPr>
          <w:b/>
          <w:bCs/>
          <w:color w:val="000000" w:themeColor="text1"/>
          <w:sz w:val="20"/>
          <w:szCs w:val="20"/>
        </w:rPr>
        <w:t xml:space="preserve"> </w:t>
      </w:r>
      <w:r w:rsidR="008C65BA" w:rsidRPr="004C1C44">
        <w:rPr>
          <w:color w:val="000000" w:themeColor="text1"/>
          <w:sz w:val="20"/>
          <w:szCs w:val="20"/>
        </w:rPr>
        <w:t>The model predicts where objects are in an image and draws bounding boxes around</w:t>
      </w:r>
      <w:r w:rsidR="00A04382" w:rsidRPr="004C1C44">
        <w:rPr>
          <w:color w:val="000000" w:themeColor="text1"/>
          <w:sz w:val="20"/>
          <w:szCs w:val="20"/>
        </w:rPr>
        <w:t xml:space="preserve"> predicted objects.</w:t>
      </w:r>
      <w:r w:rsidR="00D12EA0" w:rsidRPr="004C1C44">
        <w:rPr>
          <w:color w:val="000000" w:themeColor="text1"/>
          <w:sz w:val="20"/>
          <w:szCs w:val="20"/>
        </w:rPr>
        <w:t xml:space="preserve"> </w:t>
      </w:r>
      <w:r w:rsidR="00D12EA0" w:rsidRPr="004C1C44">
        <w:rPr>
          <w:b/>
          <w:bCs/>
          <w:i/>
          <w:iCs/>
          <w:color w:val="000000" w:themeColor="text1"/>
          <w:sz w:val="20"/>
          <w:szCs w:val="20"/>
        </w:rPr>
        <w:t>4.</w:t>
      </w:r>
      <w:r w:rsidR="00CC2F31" w:rsidRPr="004C1C44">
        <w:rPr>
          <w:b/>
          <w:bCs/>
          <w:i/>
          <w:iCs/>
          <w:color w:val="000000" w:themeColor="text1"/>
          <w:sz w:val="20"/>
          <w:szCs w:val="20"/>
        </w:rPr>
        <w:t xml:space="preserve">Classification and </w:t>
      </w:r>
      <w:r w:rsidR="002350AA" w:rsidRPr="004C1C44">
        <w:rPr>
          <w:b/>
          <w:bCs/>
          <w:i/>
          <w:iCs/>
          <w:color w:val="000000" w:themeColor="text1"/>
          <w:sz w:val="20"/>
          <w:szCs w:val="20"/>
        </w:rPr>
        <w:t>l</w:t>
      </w:r>
      <w:r w:rsidR="00CC2F31" w:rsidRPr="004C1C44">
        <w:rPr>
          <w:b/>
          <w:bCs/>
          <w:i/>
          <w:iCs/>
          <w:color w:val="000000" w:themeColor="text1"/>
          <w:sz w:val="20"/>
          <w:szCs w:val="20"/>
        </w:rPr>
        <w:t>ocalization-</w:t>
      </w:r>
      <w:r w:rsidR="00A04382" w:rsidRPr="004C1C44">
        <w:rPr>
          <w:color w:val="000000" w:themeColor="text1"/>
          <w:sz w:val="20"/>
          <w:szCs w:val="20"/>
        </w:rPr>
        <w:t xml:space="preserve"> For each predicted object region</w:t>
      </w:r>
      <w:r w:rsidR="00F33927" w:rsidRPr="004C1C44">
        <w:rPr>
          <w:color w:val="000000" w:themeColor="text1"/>
          <w:sz w:val="20"/>
          <w:szCs w:val="20"/>
        </w:rPr>
        <w:t xml:space="preserve"> the model classifies the object</w:t>
      </w:r>
      <w:r w:rsidR="00DA301C" w:rsidRPr="004C1C44">
        <w:rPr>
          <w:color w:val="000000" w:themeColor="text1"/>
          <w:sz w:val="20"/>
          <w:szCs w:val="20"/>
        </w:rPr>
        <w:t xml:space="preserve"> and supplies a confidence score for how sure it is about the accuracy of the prediction</w:t>
      </w:r>
      <w:r w:rsidR="004510A3" w:rsidRPr="004C1C44">
        <w:rPr>
          <w:color w:val="000000" w:themeColor="text1"/>
          <w:sz w:val="20"/>
          <w:szCs w:val="20"/>
        </w:rPr>
        <w:t>. The box is sometimes adjusted to better fit the object.</w:t>
      </w:r>
      <w:r w:rsidR="00D12EA0" w:rsidRPr="004C1C44">
        <w:rPr>
          <w:b/>
          <w:bCs/>
          <w:color w:val="000000" w:themeColor="text1"/>
          <w:sz w:val="20"/>
          <w:szCs w:val="20"/>
        </w:rPr>
        <w:t xml:space="preserve"> </w:t>
      </w:r>
      <w:r w:rsidR="00D12EA0" w:rsidRPr="004C1C44">
        <w:rPr>
          <w:b/>
          <w:bCs/>
          <w:i/>
          <w:iCs/>
          <w:color w:val="000000" w:themeColor="text1"/>
          <w:sz w:val="20"/>
          <w:szCs w:val="20"/>
        </w:rPr>
        <w:t>5.</w:t>
      </w:r>
      <w:r w:rsidR="002350AA" w:rsidRPr="004C1C44">
        <w:rPr>
          <w:b/>
          <w:bCs/>
          <w:i/>
          <w:iCs/>
          <w:color w:val="000000" w:themeColor="text1"/>
          <w:sz w:val="20"/>
          <w:szCs w:val="20"/>
        </w:rPr>
        <w:t>Post-processing-</w:t>
      </w:r>
      <w:r w:rsidR="00F26200" w:rsidRPr="004C1C44">
        <w:rPr>
          <w:b/>
          <w:bCs/>
          <w:color w:val="000000" w:themeColor="text1"/>
          <w:sz w:val="20"/>
          <w:szCs w:val="20"/>
        </w:rPr>
        <w:t xml:space="preserve"> </w:t>
      </w:r>
      <w:r w:rsidR="00B0004E" w:rsidRPr="004C1C44">
        <w:rPr>
          <w:color w:val="000000" w:themeColor="text1"/>
          <w:sz w:val="20"/>
          <w:szCs w:val="20"/>
        </w:rPr>
        <w:t>The model reviews its predictions</w:t>
      </w:r>
      <w:r w:rsidR="00D24814" w:rsidRPr="004C1C44">
        <w:rPr>
          <w:color w:val="000000" w:themeColor="text1"/>
          <w:sz w:val="20"/>
          <w:szCs w:val="20"/>
        </w:rPr>
        <w:t xml:space="preserve"> and removes duplicate detections, predictions it is less confident in,</w:t>
      </w:r>
      <w:r w:rsidR="001154C9" w:rsidRPr="004C1C44">
        <w:rPr>
          <w:color w:val="000000" w:themeColor="text1"/>
          <w:sz w:val="20"/>
          <w:szCs w:val="20"/>
        </w:rPr>
        <w:t xml:space="preserve"> and unlikely predictions.</w:t>
      </w:r>
      <w:r w:rsidR="00D12EA0" w:rsidRPr="004C1C44">
        <w:rPr>
          <w:b/>
          <w:bCs/>
          <w:i/>
          <w:iCs/>
          <w:color w:val="000000" w:themeColor="text1"/>
          <w:sz w:val="20"/>
          <w:szCs w:val="20"/>
        </w:rPr>
        <w:t>6.</w:t>
      </w:r>
      <w:r w:rsidR="002350AA" w:rsidRPr="004C1C44">
        <w:rPr>
          <w:b/>
          <w:bCs/>
          <w:i/>
          <w:iCs/>
          <w:color w:val="000000" w:themeColor="text1"/>
          <w:sz w:val="20"/>
          <w:szCs w:val="20"/>
        </w:rPr>
        <w:t>Output</w:t>
      </w:r>
      <w:r w:rsidR="00D15284" w:rsidRPr="004C1C44">
        <w:rPr>
          <w:b/>
          <w:bCs/>
          <w:i/>
          <w:iCs/>
          <w:color w:val="000000" w:themeColor="text1"/>
          <w:sz w:val="20"/>
          <w:szCs w:val="20"/>
        </w:rPr>
        <w:t>-</w:t>
      </w:r>
      <w:r w:rsidR="001154C9" w:rsidRPr="004C1C44">
        <w:rPr>
          <w:b/>
          <w:bCs/>
          <w:color w:val="000000" w:themeColor="text1"/>
          <w:sz w:val="20"/>
          <w:szCs w:val="20"/>
        </w:rPr>
        <w:t xml:space="preserve"> </w:t>
      </w:r>
      <w:r w:rsidR="001154C9" w:rsidRPr="004C1C44">
        <w:rPr>
          <w:color w:val="000000" w:themeColor="text1"/>
          <w:sz w:val="20"/>
          <w:szCs w:val="20"/>
        </w:rPr>
        <w:t>The model outputs the image</w:t>
      </w:r>
      <w:r w:rsidR="003277F5" w:rsidRPr="004C1C44">
        <w:rPr>
          <w:color w:val="000000" w:themeColor="text1"/>
          <w:sz w:val="20"/>
          <w:szCs w:val="20"/>
        </w:rPr>
        <w:t xml:space="preserve"> with boxes around the detected objects</w:t>
      </w:r>
      <w:r w:rsidR="00E96043" w:rsidRPr="004C1C44">
        <w:rPr>
          <w:color w:val="000000" w:themeColor="text1"/>
          <w:sz w:val="20"/>
          <w:szCs w:val="20"/>
        </w:rPr>
        <w:t xml:space="preserve">. These boxes are attached to </w:t>
      </w:r>
      <w:r w:rsidR="00855EE2" w:rsidRPr="004C1C44">
        <w:rPr>
          <w:color w:val="000000" w:themeColor="text1"/>
          <w:sz w:val="20"/>
          <w:szCs w:val="20"/>
        </w:rPr>
        <w:t>identifying labels and corresponding confidence scores.</w:t>
      </w:r>
      <w:r w:rsidR="00E96043" w:rsidRPr="004C1C44">
        <w:rPr>
          <w:color w:val="000000" w:themeColor="text1"/>
          <w:sz w:val="20"/>
          <w:szCs w:val="20"/>
        </w:rPr>
        <w:t xml:space="preserve"> </w:t>
      </w:r>
    </w:p>
    <w:p w14:paraId="48024798" w14:textId="2C8CA0E5" w:rsidR="009936A5" w:rsidRPr="004C1C44" w:rsidRDefault="009936A5" w:rsidP="00EC42C4">
      <w:pPr>
        <w:rPr>
          <w:color w:val="000000" w:themeColor="text1"/>
          <w:sz w:val="22"/>
          <w:szCs w:val="22"/>
          <w:u w:val="single"/>
        </w:rPr>
      </w:pPr>
      <w:r w:rsidRPr="004C1C44">
        <w:rPr>
          <w:b/>
          <w:bCs/>
          <w:color w:val="000000" w:themeColor="text1"/>
          <w:sz w:val="22"/>
          <w:szCs w:val="22"/>
          <w:u w:val="single"/>
        </w:rPr>
        <w:t>Common challenges and how to overcome them</w:t>
      </w:r>
      <w:r w:rsidRPr="004C1C44">
        <w:rPr>
          <w:color w:val="000000" w:themeColor="text1"/>
          <w:sz w:val="22"/>
          <w:szCs w:val="22"/>
          <w:u w:val="single"/>
        </w:rPr>
        <w:t>:</w:t>
      </w:r>
    </w:p>
    <w:p w14:paraId="1C4C49BA" w14:textId="78C03221" w:rsidR="000268D8" w:rsidRPr="004C1C44" w:rsidRDefault="00CB0710" w:rsidP="000268D8">
      <w:pPr>
        <w:rPr>
          <w:i/>
          <w:iCs/>
          <w:color w:val="000000" w:themeColor="text1"/>
          <w:sz w:val="20"/>
          <w:szCs w:val="20"/>
        </w:rPr>
      </w:pPr>
      <w:r w:rsidRPr="004C1C44">
        <w:rPr>
          <w:b/>
          <w:bCs/>
          <w:i/>
          <w:iCs/>
          <w:color w:val="000000" w:themeColor="text1"/>
          <w:sz w:val="20"/>
          <w:szCs w:val="20"/>
        </w:rPr>
        <w:t>Data</w:t>
      </w:r>
      <w:r w:rsidR="003F19A6" w:rsidRPr="004C1C44">
        <w:rPr>
          <w:b/>
          <w:bCs/>
          <w:i/>
          <w:iCs/>
          <w:color w:val="000000" w:themeColor="text1"/>
          <w:sz w:val="20"/>
          <w:szCs w:val="20"/>
        </w:rPr>
        <w:t xml:space="preserve"> </w:t>
      </w:r>
      <w:r w:rsidR="00981DF1" w:rsidRPr="004C1C44">
        <w:rPr>
          <w:b/>
          <w:bCs/>
          <w:i/>
          <w:iCs/>
          <w:color w:val="000000" w:themeColor="text1"/>
          <w:sz w:val="20"/>
          <w:szCs w:val="20"/>
        </w:rPr>
        <w:t>issues</w:t>
      </w:r>
      <w:r w:rsidR="00776860" w:rsidRPr="004C1C44">
        <w:rPr>
          <w:b/>
          <w:bCs/>
          <w:i/>
          <w:iCs/>
          <w:color w:val="000000" w:themeColor="text1"/>
          <w:sz w:val="20"/>
          <w:szCs w:val="20"/>
        </w:rPr>
        <w:t xml:space="preserve">: </w:t>
      </w:r>
      <w:r w:rsidR="00776860" w:rsidRPr="004C1C44">
        <w:rPr>
          <w:i/>
          <w:iCs/>
          <w:color w:val="000000" w:themeColor="text1"/>
          <w:sz w:val="20"/>
          <w:szCs w:val="20"/>
        </w:rPr>
        <w:t>L</w:t>
      </w:r>
      <w:r w:rsidR="005D412C" w:rsidRPr="004C1C44">
        <w:rPr>
          <w:i/>
          <w:iCs/>
          <w:color w:val="000000" w:themeColor="text1"/>
          <w:sz w:val="20"/>
          <w:szCs w:val="20"/>
        </w:rPr>
        <w:t>imited data, un</w:t>
      </w:r>
      <w:r w:rsidR="008C47BB" w:rsidRPr="004C1C44">
        <w:rPr>
          <w:i/>
          <w:iCs/>
          <w:color w:val="000000" w:themeColor="text1"/>
          <w:sz w:val="20"/>
          <w:szCs w:val="20"/>
        </w:rPr>
        <w:t>balanced data</w:t>
      </w:r>
      <w:r w:rsidR="00A254A2" w:rsidRPr="004C1C44">
        <w:rPr>
          <w:i/>
          <w:iCs/>
          <w:color w:val="000000" w:themeColor="text1"/>
          <w:sz w:val="20"/>
          <w:szCs w:val="20"/>
        </w:rPr>
        <w:t>sets</w:t>
      </w:r>
      <w:r w:rsidR="00C44BC0" w:rsidRPr="004C1C44">
        <w:rPr>
          <w:i/>
          <w:iCs/>
          <w:color w:val="000000" w:themeColor="text1"/>
          <w:sz w:val="20"/>
          <w:szCs w:val="20"/>
        </w:rPr>
        <w:t xml:space="preserve"> where some classes have </w:t>
      </w:r>
      <w:r w:rsidR="00776860" w:rsidRPr="004C1C44">
        <w:rPr>
          <w:i/>
          <w:iCs/>
          <w:color w:val="000000" w:themeColor="text1"/>
          <w:sz w:val="20"/>
          <w:szCs w:val="20"/>
        </w:rPr>
        <w:t>man</w:t>
      </w:r>
      <w:r w:rsidR="00C44BC0" w:rsidRPr="004C1C44">
        <w:rPr>
          <w:i/>
          <w:iCs/>
          <w:color w:val="000000" w:themeColor="text1"/>
          <w:sz w:val="20"/>
          <w:szCs w:val="20"/>
        </w:rPr>
        <w:t>y more samples,</w:t>
      </w:r>
      <w:r w:rsidR="00B868B8" w:rsidRPr="004C1C44">
        <w:rPr>
          <w:i/>
          <w:iCs/>
          <w:color w:val="000000" w:themeColor="text1"/>
          <w:sz w:val="20"/>
          <w:szCs w:val="20"/>
        </w:rPr>
        <w:t xml:space="preserve"> and</w:t>
      </w:r>
      <w:r w:rsidR="00C44BC0" w:rsidRPr="004C1C44">
        <w:rPr>
          <w:i/>
          <w:iCs/>
          <w:color w:val="000000" w:themeColor="text1"/>
          <w:sz w:val="20"/>
          <w:szCs w:val="20"/>
        </w:rPr>
        <w:t xml:space="preserve"> p</w:t>
      </w:r>
      <w:r w:rsidR="003631A0" w:rsidRPr="004C1C44">
        <w:rPr>
          <w:i/>
          <w:iCs/>
          <w:color w:val="000000" w:themeColor="text1"/>
          <w:sz w:val="20"/>
          <w:szCs w:val="20"/>
        </w:rPr>
        <w:t>oorly</w:t>
      </w:r>
      <w:r w:rsidR="00B868B8" w:rsidRPr="004C1C44">
        <w:rPr>
          <w:i/>
          <w:iCs/>
          <w:color w:val="000000" w:themeColor="text1"/>
          <w:sz w:val="20"/>
          <w:szCs w:val="20"/>
        </w:rPr>
        <w:t>/</w:t>
      </w:r>
      <w:r w:rsidR="00194307" w:rsidRPr="004C1C44">
        <w:rPr>
          <w:i/>
          <w:iCs/>
          <w:color w:val="000000" w:themeColor="text1"/>
          <w:sz w:val="20"/>
          <w:szCs w:val="20"/>
        </w:rPr>
        <w:t>inconsistently labeled data</w:t>
      </w:r>
      <w:r w:rsidR="00B868B8" w:rsidRPr="004C1C44">
        <w:rPr>
          <w:i/>
          <w:iCs/>
          <w:color w:val="000000" w:themeColor="text1"/>
          <w:sz w:val="20"/>
          <w:szCs w:val="20"/>
        </w:rPr>
        <w:t>.</w:t>
      </w:r>
      <w:r w:rsidR="00CF01BC" w:rsidRPr="004C1C44">
        <w:rPr>
          <w:i/>
          <w:iCs/>
          <w:color w:val="000000" w:themeColor="text1"/>
          <w:sz w:val="20"/>
          <w:szCs w:val="20"/>
        </w:rPr>
        <w:t xml:space="preserve"> </w:t>
      </w:r>
      <w:r w:rsidR="00776860" w:rsidRPr="004C1C44">
        <w:rPr>
          <w:i/>
          <w:iCs/>
          <w:color w:val="000000" w:themeColor="text1"/>
          <w:sz w:val="20"/>
          <w:szCs w:val="20"/>
        </w:rPr>
        <w:t>Solutions:</w:t>
      </w:r>
      <w:r w:rsidR="009F5D8F" w:rsidRPr="004C1C44">
        <w:rPr>
          <w:i/>
          <w:iCs/>
          <w:color w:val="000000" w:themeColor="text1"/>
          <w:sz w:val="20"/>
          <w:szCs w:val="20"/>
        </w:rPr>
        <w:t xml:space="preserve"> </w:t>
      </w:r>
      <w:r w:rsidR="00ED6155" w:rsidRPr="004C1C44">
        <w:rPr>
          <w:i/>
          <w:iCs/>
          <w:color w:val="000000" w:themeColor="text1"/>
          <w:sz w:val="20"/>
          <w:szCs w:val="20"/>
        </w:rPr>
        <w:t xml:space="preserve">using data augmentation </w:t>
      </w:r>
      <w:r w:rsidR="00EC52E4" w:rsidRPr="004C1C44">
        <w:rPr>
          <w:i/>
          <w:iCs/>
          <w:color w:val="000000" w:themeColor="text1"/>
          <w:sz w:val="20"/>
          <w:szCs w:val="20"/>
        </w:rPr>
        <w:t>or synthetic data creation to increase quality training data</w:t>
      </w:r>
      <w:r w:rsidR="00F5033C" w:rsidRPr="004C1C44">
        <w:rPr>
          <w:i/>
          <w:iCs/>
          <w:color w:val="000000" w:themeColor="text1"/>
          <w:sz w:val="20"/>
          <w:szCs w:val="20"/>
        </w:rPr>
        <w:t>, using pre-trained models</w:t>
      </w:r>
      <w:r w:rsidR="00D505DF" w:rsidRPr="004C1C44">
        <w:rPr>
          <w:i/>
          <w:iCs/>
          <w:color w:val="000000" w:themeColor="text1"/>
          <w:sz w:val="20"/>
          <w:szCs w:val="20"/>
        </w:rPr>
        <w:t xml:space="preserve">, </w:t>
      </w:r>
      <w:r w:rsidR="001E7B1B" w:rsidRPr="004C1C44">
        <w:rPr>
          <w:i/>
          <w:iCs/>
          <w:color w:val="000000" w:themeColor="text1"/>
          <w:sz w:val="20"/>
          <w:szCs w:val="20"/>
        </w:rPr>
        <w:t xml:space="preserve">and </w:t>
      </w:r>
      <w:r w:rsidR="00D57A5E" w:rsidRPr="004C1C44">
        <w:rPr>
          <w:i/>
          <w:iCs/>
          <w:color w:val="000000" w:themeColor="text1"/>
          <w:sz w:val="20"/>
          <w:szCs w:val="20"/>
        </w:rPr>
        <w:t>using semi-supervised</w:t>
      </w:r>
      <w:r w:rsidR="00467F7B" w:rsidRPr="004C1C44">
        <w:rPr>
          <w:i/>
          <w:iCs/>
          <w:color w:val="000000" w:themeColor="text1"/>
          <w:sz w:val="20"/>
          <w:szCs w:val="20"/>
        </w:rPr>
        <w:t xml:space="preserve"> self-learning approaches to </w:t>
      </w:r>
      <w:r w:rsidR="001E7B1B" w:rsidRPr="004C1C44">
        <w:rPr>
          <w:i/>
          <w:iCs/>
          <w:color w:val="000000" w:themeColor="text1"/>
          <w:sz w:val="20"/>
          <w:szCs w:val="20"/>
        </w:rPr>
        <w:t>improve annotations.</w:t>
      </w:r>
      <w:r w:rsidR="00776C2C" w:rsidRPr="004C1C44">
        <w:rPr>
          <w:b/>
          <w:bCs/>
          <w:i/>
          <w:iCs/>
          <w:color w:val="000000" w:themeColor="text1"/>
          <w:sz w:val="20"/>
          <w:szCs w:val="20"/>
        </w:rPr>
        <w:t xml:space="preserve">Performance </w:t>
      </w:r>
      <w:r w:rsidR="00981DF1" w:rsidRPr="004C1C44">
        <w:rPr>
          <w:b/>
          <w:bCs/>
          <w:i/>
          <w:iCs/>
          <w:color w:val="000000" w:themeColor="text1"/>
          <w:sz w:val="20"/>
          <w:szCs w:val="20"/>
        </w:rPr>
        <w:t>issues</w:t>
      </w:r>
      <w:r w:rsidR="00776860" w:rsidRPr="004C1C44">
        <w:rPr>
          <w:i/>
          <w:iCs/>
          <w:color w:val="000000" w:themeColor="text1"/>
          <w:sz w:val="20"/>
          <w:szCs w:val="20"/>
        </w:rPr>
        <w:t>:</w:t>
      </w:r>
      <w:r w:rsidR="001E7B1B" w:rsidRPr="004C1C44">
        <w:rPr>
          <w:i/>
          <w:iCs/>
          <w:color w:val="000000" w:themeColor="text1"/>
          <w:sz w:val="20"/>
          <w:szCs w:val="20"/>
        </w:rPr>
        <w:t xml:space="preserve"> </w:t>
      </w:r>
      <w:r w:rsidR="005F7E81" w:rsidRPr="004C1C44">
        <w:rPr>
          <w:i/>
          <w:iCs/>
          <w:color w:val="000000" w:themeColor="text1"/>
          <w:sz w:val="20"/>
          <w:szCs w:val="20"/>
        </w:rPr>
        <w:t>high computational requirements</w:t>
      </w:r>
      <w:r w:rsidR="00F47C53" w:rsidRPr="004C1C44">
        <w:rPr>
          <w:i/>
          <w:iCs/>
          <w:color w:val="000000" w:themeColor="text1"/>
          <w:sz w:val="20"/>
          <w:szCs w:val="20"/>
        </w:rPr>
        <w:t>, memory constraints</w:t>
      </w:r>
      <w:r w:rsidR="00855BC8" w:rsidRPr="004C1C44">
        <w:rPr>
          <w:i/>
          <w:iCs/>
          <w:color w:val="000000" w:themeColor="text1"/>
          <w:sz w:val="20"/>
          <w:szCs w:val="20"/>
        </w:rPr>
        <w:t xml:space="preserve">, poor detection of small objects and </w:t>
      </w:r>
      <w:r w:rsidR="00A14C27" w:rsidRPr="004C1C44">
        <w:rPr>
          <w:i/>
          <w:iCs/>
          <w:color w:val="000000" w:themeColor="text1"/>
          <w:sz w:val="20"/>
          <w:szCs w:val="20"/>
        </w:rPr>
        <w:t>p</w:t>
      </w:r>
      <w:r w:rsidR="000D11C7" w:rsidRPr="004C1C44">
        <w:rPr>
          <w:i/>
          <w:iCs/>
          <w:color w:val="000000" w:themeColor="text1"/>
          <w:sz w:val="20"/>
          <w:szCs w:val="20"/>
        </w:rPr>
        <w:t xml:space="preserve">roblems with </w:t>
      </w:r>
      <w:r w:rsidR="007C3D7D" w:rsidRPr="004C1C44">
        <w:rPr>
          <w:i/>
          <w:iCs/>
          <w:color w:val="000000" w:themeColor="text1"/>
          <w:sz w:val="20"/>
          <w:szCs w:val="20"/>
        </w:rPr>
        <w:t>overlapping bounding boxes. Solutions</w:t>
      </w:r>
      <w:r w:rsidR="00776860" w:rsidRPr="004C1C44">
        <w:rPr>
          <w:i/>
          <w:iCs/>
          <w:color w:val="000000" w:themeColor="text1"/>
          <w:sz w:val="20"/>
          <w:szCs w:val="20"/>
        </w:rPr>
        <w:t xml:space="preserve">: </w:t>
      </w:r>
      <w:r w:rsidR="007C3D7D" w:rsidRPr="004C1C44">
        <w:rPr>
          <w:i/>
          <w:iCs/>
          <w:color w:val="000000" w:themeColor="text1"/>
          <w:sz w:val="20"/>
          <w:szCs w:val="20"/>
        </w:rPr>
        <w:t>optimizing</w:t>
      </w:r>
      <w:r w:rsidR="007A3167" w:rsidRPr="004C1C44">
        <w:rPr>
          <w:i/>
          <w:iCs/>
          <w:color w:val="000000" w:themeColor="text1"/>
          <w:sz w:val="20"/>
          <w:szCs w:val="20"/>
        </w:rPr>
        <w:t xml:space="preserve"> (pruning, </w:t>
      </w:r>
      <w:r w:rsidR="007C3D7D" w:rsidRPr="004C1C44">
        <w:rPr>
          <w:i/>
          <w:iCs/>
          <w:color w:val="000000" w:themeColor="text1"/>
          <w:sz w:val="20"/>
          <w:szCs w:val="20"/>
        </w:rPr>
        <w:t>qu</w:t>
      </w:r>
      <w:r w:rsidR="007A3167" w:rsidRPr="004C1C44">
        <w:rPr>
          <w:i/>
          <w:iCs/>
          <w:color w:val="000000" w:themeColor="text1"/>
          <w:sz w:val="20"/>
          <w:szCs w:val="20"/>
        </w:rPr>
        <w:t>antizing etc)</w:t>
      </w:r>
      <w:r w:rsidR="007C3D7D" w:rsidRPr="004C1C44">
        <w:rPr>
          <w:i/>
          <w:iCs/>
          <w:color w:val="000000" w:themeColor="text1"/>
          <w:sz w:val="20"/>
          <w:szCs w:val="20"/>
        </w:rPr>
        <w:t xml:space="preserve"> your model so it requires less computation</w:t>
      </w:r>
      <w:r w:rsidR="007A3167" w:rsidRPr="004C1C44">
        <w:rPr>
          <w:i/>
          <w:iCs/>
          <w:color w:val="000000" w:themeColor="text1"/>
          <w:sz w:val="20"/>
          <w:szCs w:val="20"/>
        </w:rPr>
        <w:t xml:space="preserve">, </w:t>
      </w:r>
      <w:r w:rsidR="00B42E1F" w:rsidRPr="004C1C44">
        <w:rPr>
          <w:i/>
          <w:iCs/>
          <w:color w:val="000000" w:themeColor="text1"/>
          <w:sz w:val="20"/>
          <w:szCs w:val="20"/>
        </w:rPr>
        <w:t>using a lighter architecture like YOLO or SSD</w:t>
      </w:r>
      <w:r w:rsidR="00AD4514" w:rsidRPr="004C1C44">
        <w:rPr>
          <w:i/>
          <w:iCs/>
          <w:color w:val="000000" w:themeColor="text1"/>
          <w:sz w:val="20"/>
          <w:szCs w:val="20"/>
        </w:rPr>
        <w:t>,</w:t>
      </w:r>
      <w:r w:rsidR="00B15BE3" w:rsidRPr="004C1C44">
        <w:rPr>
          <w:i/>
          <w:iCs/>
          <w:color w:val="000000" w:themeColor="text1"/>
          <w:sz w:val="20"/>
          <w:szCs w:val="20"/>
        </w:rPr>
        <w:t xml:space="preserve"> increasing your input </w:t>
      </w:r>
      <w:r w:rsidR="00E26E39" w:rsidRPr="004C1C44">
        <w:rPr>
          <w:i/>
          <w:iCs/>
          <w:color w:val="000000" w:themeColor="text1"/>
          <w:sz w:val="20"/>
          <w:szCs w:val="20"/>
        </w:rPr>
        <w:t>resolution</w:t>
      </w:r>
      <w:r w:rsidR="007074E5" w:rsidRPr="004C1C44">
        <w:rPr>
          <w:i/>
          <w:iCs/>
          <w:color w:val="000000" w:themeColor="text1"/>
          <w:sz w:val="20"/>
          <w:szCs w:val="20"/>
        </w:rPr>
        <w:t xml:space="preserve"> and using feature pyramid networks</w:t>
      </w:r>
      <w:r w:rsidR="00B15BE3" w:rsidRPr="004C1C44">
        <w:rPr>
          <w:i/>
          <w:iCs/>
          <w:color w:val="000000" w:themeColor="text1"/>
          <w:sz w:val="20"/>
          <w:szCs w:val="20"/>
        </w:rPr>
        <w:t xml:space="preserve"> so small objects are easier to detect</w:t>
      </w:r>
      <w:ins w:id="0" w:author="Microsoft Word" w:date="2024-10-24T17:29:00Z" w16du:dateUtc="2024-10-24T22:29:00Z">
        <w:r w:rsidR="00837B87" w:rsidRPr="004C1C44">
          <w:rPr>
            <w:i/>
            <w:iCs/>
            <w:color w:val="000000" w:themeColor="text1"/>
            <w:sz w:val="20"/>
            <w:szCs w:val="20"/>
          </w:rPr>
          <w:t>.</w:t>
        </w:r>
      </w:ins>
    </w:p>
    <w:p w14:paraId="626CBA9F" w14:textId="22660BF8" w:rsidR="004C76E3" w:rsidRPr="004C1C44" w:rsidRDefault="00BB3234" w:rsidP="000268D8">
      <w:pPr>
        <w:rPr>
          <w:i/>
          <w:iCs/>
          <w:color w:val="000000" w:themeColor="text1"/>
          <w:sz w:val="20"/>
          <w:szCs w:val="20"/>
        </w:rPr>
      </w:pPr>
      <w:r w:rsidRPr="004C1C44">
        <w:rPr>
          <w:rFonts w:ascii="Calibri" w:eastAsia="Times New Roman" w:hAnsi="Calibri" w:cs="Calibri"/>
          <w:b/>
          <w:color w:val="000000" w:themeColor="text1"/>
          <w:kern w:val="0"/>
          <w:u w:val="single"/>
          <w14:ligatures w14:val="none"/>
        </w:rPr>
        <w:t>Definitions:</w:t>
      </w:r>
    </w:p>
    <w:p w14:paraId="2BA952B5" w14:textId="0FB70F9B" w:rsidR="00BB3234" w:rsidRPr="004C1C44" w:rsidRDefault="00BB3234" w:rsidP="004E20CD">
      <w:pPr>
        <w:shd w:val="clear" w:color="auto" w:fill="FFFFFF" w:themeFill="background1"/>
        <w:rPr>
          <w:rFonts w:ascii="Calibri" w:eastAsia="Times New Roman" w:hAnsi="Calibri" w:cs="Calibri"/>
          <w:b/>
          <w:i/>
          <w:iCs/>
          <w:color w:val="000000" w:themeColor="text1"/>
          <w:kern w:val="0"/>
          <w:u w:val="single"/>
          <w14:ligatures w14:val="none"/>
        </w:rPr>
      </w:pPr>
      <w:r w:rsidRPr="004C1C44">
        <w:rPr>
          <w:rFonts w:ascii="Calibri" w:eastAsia="Times New Roman" w:hAnsi="Calibri" w:cs="Calibri"/>
          <w:b/>
          <w:i/>
          <w:iCs/>
          <w:color w:val="000000" w:themeColor="text1"/>
          <w:sz w:val="20"/>
          <w:szCs w:val="20"/>
        </w:rPr>
        <w:t>Bounding Boxes</w:t>
      </w:r>
      <w:r w:rsidRPr="004C1C44">
        <w:rPr>
          <w:rFonts w:ascii="Calibri" w:eastAsia="Times New Roman" w:hAnsi="Calibri" w:cs="Calibri"/>
          <w:b/>
          <w:bCs/>
          <w:i/>
          <w:iCs/>
          <w:color w:val="000000" w:themeColor="text1"/>
          <w:sz w:val="20"/>
          <w:szCs w:val="20"/>
        </w:rPr>
        <w:t xml:space="preserve">: </w:t>
      </w:r>
      <w:r w:rsidRPr="004C1C44">
        <w:rPr>
          <w:rFonts w:ascii="Calibri" w:eastAsia="Times New Roman" w:hAnsi="Calibri" w:cs="Calibri"/>
          <w:i/>
          <w:iCs/>
          <w:color w:val="000000" w:themeColor="text1"/>
          <w:sz w:val="20"/>
          <w:szCs w:val="20"/>
        </w:rPr>
        <w:t>In AI/computer vision, these are rectangular boxes defined by (x, y) coordinates that outline the location of detected objects in an image. They're typically represented by four values: x and y coordinates of the top-left corner, width, and height.</w:t>
      </w:r>
      <w:r w:rsidR="00FE4CD4" w:rsidRPr="004C1C44">
        <w:rPr>
          <w:rFonts w:ascii="Calibri" w:eastAsia="Times New Roman" w:hAnsi="Calibri" w:cs="Calibri"/>
          <w:b/>
          <w:i/>
          <w:iCs/>
          <w:color w:val="000000" w:themeColor="text1"/>
          <w:kern w:val="0"/>
          <w:u w:val="single"/>
          <w14:ligatures w14:val="none"/>
        </w:rPr>
        <w:t xml:space="preserve"> </w:t>
      </w:r>
      <w:r w:rsidRPr="004C1C44">
        <w:rPr>
          <w:rFonts w:ascii="Calibri" w:eastAsia="Times New Roman" w:hAnsi="Calibri" w:cs="Calibri"/>
          <w:b/>
          <w:bCs/>
          <w:i/>
          <w:iCs/>
          <w:color w:val="000000" w:themeColor="text1"/>
          <w:sz w:val="20"/>
          <w:szCs w:val="20"/>
        </w:rPr>
        <w:t xml:space="preserve">Annotations: </w:t>
      </w:r>
      <w:r w:rsidRPr="004C1C44">
        <w:rPr>
          <w:rFonts w:ascii="Calibri" w:eastAsia="Times New Roman" w:hAnsi="Calibri" w:cs="Calibri"/>
          <w:i/>
          <w:iCs/>
          <w:color w:val="000000" w:themeColor="text1"/>
          <w:sz w:val="20"/>
          <w:szCs w:val="20"/>
        </w:rPr>
        <w:t>The ground truth or human-labeled data that marks the correct locations and classifications of objects in</w:t>
      </w:r>
      <w:r w:rsidR="008E37C0" w:rsidRPr="004C1C44">
        <w:rPr>
          <w:rFonts w:ascii="Calibri" w:eastAsia="Times New Roman" w:hAnsi="Calibri" w:cs="Calibri"/>
          <w:i/>
          <w:iCs/>
          <w:color w:val="000000" w:themeColor="text1"/>
          <w:sz w:val="20"/>
          <w:szCs w:val="20"/>
        </w:rPr>
        <w:t xml:space="preserve"> </w:t>
      </w:r>
      <w:r w:rsidRPr="004C1C44">
        <w:rPr>
          <w:rFonts w:ascii="Calibri" w:eastAsia="Times New Roman" w:hAnsi="Calibri" w:cs="Calibri"/>
          <w:i/>
          <w:iCs/>
          <w:color w:val="000000" w:themeColor="text1"/>
          <w:sz w:val="20"/>
          <w:szCs w:val="20"/>
        </w:rPr>
        <w:t>training images. For object detection, this typically includes both bounding box coordinates and class labels. These serve as the "correct answers" during model training.</w:t>
      </w:r>
    </w:p>
    <w:p w14:paraId="1DD2147B" w14:textId="768F8D1C" w:rsidR="00B0351A" w:rsidRPr="004C1C44" w:rsidRDefault="00BB3234" w:rsidP="00603B3F">
      <w:pPr>
        <w:shd w:val="clear" w:color="auto" w:fill="FFFFFF" w:themeFill="background1"/>
        <w:rPr>
          <w:rFonts w:ascii="Calibri" w:eastAsia="Times New Roman" w:hAnsi="Calibri" w:cs="Calibri"/>
          <w:b/>
          <w:i/>
          <w:iCs/>
          <w:color w:val="000000" w:themeColor="text1"/>
          <w:sz w:val="20"/>
          <w:szCs w:val="20"/>
        </w:rPr>
      </w:pPr>
      <w:r w:rsidRPr="004C1C44">
        <w:rPr>
          <w:rFonts w:ascii="Calibri" w:eastAsia="Times New Roman" w:hAnsi="Calibri" w:cs="Calibri"/>
          <w:b/>
          <w:i/>
          <w:iCs/>
          <w:color w:val="000000" w:themeColor="text1"/>
          <w:sz w:val="20"/>
          <w:szCs w:val="20"/>
        </w:rPr>
        <w:t>Intersection over Union (IoU</w:t>
      </w:r>
      <w:r w:rsidRPr="004C1C44">
        <w:rPr>
          <w:rFonts w:ascii="Calibri" w:eastAsia="Times New Roman" w:hAnsi="Calibri" w:cs="Calibri"/>
          <w:b/>
          <w:bCs/>
          <w:i/>
          <w:iCs/>
          <w:color w:val="000000" w:themeColor="text1"/>
          <w:sz w:val="20"/>
          <w:szCs w:val="20"/>
        </w:rPr>
        <w:t xml:space="preserve">): </w:t>
      </w:r>
      <w:r w:rsidRPr="004C1C44">
        <w:rPr>
          <w:rFonts w:ascii="Calibri" w:eastAsia="Times New Roman" w:hAnsi="Calibri" w:cs="Calibri"/>
          <w:i/>
          <w:iCs/>
          <w:color w:val="000000" w:themeColor="text1"/>
          <w:sz w:val="20"/>
          <w:szCs w:val="20"/>
        </w:rPr>
        <w:t>A metric that measures the accuracy of predicted bounding boxes by comparing them to ground truth boxes. It's calculated by dividing the area of overlap (intersection) by the area of union between the predicted and ground truth boxes. Values range from 0 to 1, with 1 being a perfect overlap.</w:t>
      </w:r>
      <w:r w:rsidR="004E264D" w:rsidRPr="004C1C44">
        <w:rPr>
          <w:rFonts w:ascii="Calibri" w:eastAsia="Times New Roman" w:hAnsi="Calibri" w:cs="Calibri"/>
          <w:b/>
          <w:i/>
          <w:iCs/>
          <w:color w:val="000000" w:themeColor="text1"/>
          <w:sz w:val="20"/>
          <w:szCs w:val="20"/>
        </w:rPr>
        <w:t xml:space="preserve"> </w:t>
      </w:r>
      <w:r w:rsidRPr="004C1C44">
        <w:rPr>
          <w:rFonts w:ascii="Calibri" w:eastAsia="Times New Roman" w:hAnsi="Calibri" w:cs="Calibri"/>
          <w:b/>
          <w:i/>
          <w:iCs/>
          <w:color w:val="000000" w:themeColor="text1"/>
          <w:sz w:val="20"/>
          <w:szCs w:val="20"/>
        </w:rPr>
        <w:t xml:space="preserve">Confidence </w:t>
      </w:r>
      <w:r w:rsidRPr="004C1C44">
        <w:rPr>
          <w:rFonts w:ascii="Calibri" w:eastAsia="Times New Roman" w:hAnsi="Calibri" w:cs="Calibri"/>
          <w:b/>
          <w:bCs/>
          <w:i/>
          <w:iCs/>
          <w:color w:val="000000" w:themeColor="text1"/>
          <w:sz w:val="20"/>
          <w:szCs w:val="20"/>
        </w:rPr>
        <w:t xml:space="preserve">Scores: </w:t>
      </w:r>
      <w:r w:rsidRPr="004C1C44">
        <w:rPr>
          <w:rFonts w:ascii="Calibri" w:eastAsia="Times New Roman" w:hAnsi="Calibri" w:cs="Calibri"/>
          <w:i/>
          <w:iCs/>
          <w:color w:val="000000" w:themeColor="text1"/>
          <w:sz w:val="20"/>
          <w:szCs w:val="20"/>
        </w:rPr>
        <w:t>Probability values (0-1) assigned by the model to each detection, indicating how certain it is about both the object's presence and its classification. Higher scores indicate greater confidence in the prediction.</w:t>
      </w:r>
      <w:r w:rsidR="00BB114E" w:rsidRPr="004C1C44">
        <w:rPr>
          <w:rFonts w:ascii="Calibri" w:eastAsia="Times New Roman" w:hAnsi="Calibri" w:cs="Calibri"/>
          <w:b/>
          <w:i/>
          <w:iCs/>
          <w:color w:val="000000" w:themeColor="text1"/>
          <w:sz w:val="20"/>
          <w:szCs w:val="20"/>
        </w:rPr>
        <w:t xml:space="preserve"> </w:t>
      </w:r>
      <w:r w:rsidRPr="004C1C44">
        <w:rPr>
          <w:rFonts w:ascii="Calibri" w:eastAsia="Times New Roman" w:hAnsi="Calibri" w:cs="Calibri"/>
          <w:b/>
          <w:i/>
          <w:iCs/>
          <w:color w:val="000000" w:themeColor="text1"/>
          <w:sz w:val="20"/>
          <w:szCs w:val="20"/>
        </w:rPr>
        <w:t>R-CNN (Region-based Convolutional Neural Network</w:t>
      </w:r>
      <w:r w:rsidRPr="004C1C44">
        <w:rPr>
          <w:rFonts w:ascii="Calibri" w:eastAsia="Times New Roman" w:hAnsi="Calibri" w:cs="Calibri"/>
          <w:b/>
          <w:bCs/>
          <w:i/>
          <w:iCs/>
          <w:color w:val="000000" w:themeColor="text1"/>
          <w:sz w:val="20"/>
          <w:szCs w:val="20"/>
        </w:rPr>
        <w:t xml:space="preserve">): </w:t>
      </w:r>
      <w:r w:rsidRPr="004C1C44">
        <w:rPr>
          <w:rFonts w:ascii="Calibri" w:eastAsia="Times New Roman" w:hAnsi="Calibri" w:cs="Calibri"/>
          <w:i/>
          <w:iCs/>
          <w:color w:val="000000" w:themeColor="text1"/>
          <w:sz w:val="20"/>
          <w:szCs w:val="20"/>
        </w:rPr>
        <w:t xml:space="preserve">The original region-based CNN architecture that uses selective search to propose regions, then applies a CNN to classify each region. While </w:t>
      </w:r>
      <w:r w:rsidRPr="004C1C44">
        <w:rPr>
          <w:rFonts w:ascii="Calibri" w:eastAsia="Times New Roman" w:hAnsi="Calibri" w:cs="Calibri"/>
          <w:i/>
          <w:iCs/>
          <w:color w:val="000000" w:themeColor="text1"/>
          <w:sz w:val="20"/>
          <w:szCs w:val="20"/>
        </w:rPr>
        <w:t>groundbreaking, it's computationally expensive as it processes each region separately.</w:t>
      </w:r>
      <w:r w:rsidR="005A19BA" w:rsidRPr="004C1C44">
        <w:rPr>
          <w:rFonts w:ascii="Calibri" w:eastAsia="Times New Roman" w:hAnsi="Calibri" w:cs="Calibri"/>
          <w:b/>
          <w:i/>
          <w:iCs/>
          <w:color w:val="000000" w:themeColor="text1"/>
          <w:sz w:val="20"/>
          <w:szCs w:val="20"/>
        </w:rPr>
        <w:t xml:space="preserve"> </w:t>
      </w:r>
      <w:r w:rsidRPr="004C1C44">
        <w:rPr>
          <w:rFonts w:ascii="Calibri" w:eastAsia="Times New Roman" w:hAnsi="Calibri" w:cs="Calibri"/>
          <w:b/>
          <w:i/>
          <w:iCs/>
          <w:color w:val="000000" w:themeColor="text1"/>
          <w:sz w:val="20"/>
          <w:szCs w:val="20"/>
        </w:rPr>
        <w:t>Fast R-</w:t>
      </w:r>
      <w:r w:rsidRPr="004C1C44">
        <w:rPr>
          <w:rFonts w:ascii="Calibri" w:eastAsia="Times New Roman" w:hAnsi="Calibri" w:cs="Calibri"/>
          <w:b/>
          <w:bCs/>
          <w:i/>
          <w:iCs/>
          <w:color w:val="000000" w:themeColor="text1"/>
          <w:sz w:val="20"/>
          <w:szCs w:val="20"/>
        </w:rPr>
        <w:t xml:space="preserve">CNN: </w:t>
      </w:r>
      <w:r w:rsidRPr="004C1C44">
        <w:rPr>
          <w:rFonts w:ascii="Calibri" w:eastAsia="Times New Roman" w:hAnsi="Calibri" w:cs="Calibri"/>
          <w:i/>
          <w:iCs/>
          <w:color w:val="000000" w:themeColor="text1"/>
          <w:sz w:val="20"/>
          <w:szCs w:val="20"/>
        </w:rPr>
        <w:t>An improvement over R-CNN that processes the entire image through a CNN first, then extracts features for each region proposal from the shared feature map. This significantly speeds up training and inference compared to R-CNN.</w:t>
      </w:r>
      <w:r w:rsidRPr="004C1C44">
        <w:rPr>
          <w:rFonts w:ascii="Calibri" w:eastAsia="Times New Roman" w:hAnsi="Calibri" w:cs="Calibri"/>
          <w:b/>
          <w:i/>
          <w:iCs/>
          <w:color w:val="000000" w:themeColor="text1"/>
          <w:sz w:val="20"/>
          <w:szCs w:val="20"/>
        </w:rPr>
        <w:t>Faster R-</w:t>
      </w:r>
      <w:r w:rsidRPr="004C1C44">
        <w:rPr>
          <w:rFonts w:ascii="Calibri" w:eastAsia="Times New Roman" w:hAnsi="Calibri" w:cs="Calibri"/>
          <w:b/>
          <w:bCs/>
          <w:i/>
          <w:iCs/>
          <w:color w:val="000000" w:themeColor="text1"/>
          <w:sz w:val="20"/>
          <w:szCs w:val="20"/>
        </w:rPr>
        <w:t xml:space="preserve">CNN: </w:t>
      </w:r>
      <w:r w:rsidRPr="004C1C44">
        <w:rPr>
          <w:rFonts w:ascii="Calibri" w:eastAsia="Times New Roman" w:hAnsi="Calibri" w:cs="Calibri"/>
          <w:i/>
          <w:iCs/>
          <w:color w:val="000000" w:themeColor="text1"/>
          <w:sz w:val="20"/>
          <w:szCs w:val="20"/>
        </w:rPr>
        <w:t>Further improves Fast R-CNN by replacing selective search with a Region Proposal Network (RPN), making the entire system end-to-end trainable. This network learns to generate region proposals directly from the feature maps.</w:t>
      </w:r>
      <w:r w:rsidR="006C07FB" w:rsidRPr="004C1C44">
        <w:rPr>
          <w:rFonts w:ascii="Calibri" w:eastAsia="Times New Roman" w:hAnsi="Calibri" w:cs="Calibri"/>
          <w:b/>
          <w:i/>
          <w:iCs/>
          <w:color w:val="000000" w:themeColor="text1"/>
          <w:sz w:val="20"/>
          <w:szCs w:val="20"/>
        </w:rPr>
        <w:t xml:space="preserve"> </w:t>
      </w:r>
      <w:r w:rsidRPr="004C1C44">
        <w:rPr>
          <w:rFonts w:ascii="Calibri" w:eastAsia="Times New Roman" w:hAnsi="Calibri" w:cs="Calibri"/>
          <w:b/>
          <w:i/>
          <w:iCs/>
          <w:color w:val="000000" w:themeColor="text1"/>
          <w:sz w:val="20"/>
          <w:szCs w:val="20"/>
        </w:rPr>
        <w:t>SSD (Single Shot Detector</w:t>
      </w:r>
      <w:r w:rsidRPr="004C1C44">
        <w:rPr>
          <w:rFonts w:ascii="Calibri" w:eastAsia="Times New Roman" w:hAnsi="Calibri" w:cs="Calibri"/>
          <w:b/>
          <w:bCs/>
          <w:i/>
          <w:iCs/>
          <w:color w:val="000000" w:themeColor="text1"/>
          <w:sz w:val="20"/>
          <w:szCs w:val="20"/>
        </w:rPr>
        <w:t xml:space="preserve">): </w:t>
      </w:r>
      <w:r w:rsidRPr="004C1C44">
        <w:rPr>
          <w:rFonts w:ascii="Calibri" w:eastAsia="Times New Roman" w:hAnsi="Calibri" w:cs="Calibri"/>
          <w:i/>
          <w:iCs/>
          <w:color w:val="000000" w:themeColor="text1"/>
          <w:sz w:val="20"/>
          <w:szCs w:val="20"/>
        </w:rPr>
        <w:t>A one-stage detector that eliminates the need for region proposals by predicting bounding boxes and class probabilities directly from feature maps at multiple scales. This makes it faster than two-stage detectors like Faster R-CNN.</w:t>
      </w:r>
      <w:r w:rsidR="00BB114E" w:rsidRPr="004C1C44">
        <w:rPr>
          <w:rFonts w:ascii="Calibri" w:eastAsia="Times New Roman" w:hAnsi="Calibri" w:cs="Calibri"/>
          <w:b/>
          <w:i/>
          <w:iCs/>
          <w:color w:val="000000" w:themeColor="text1"/>
          <w:sz w:val="20"/>
          <w:szCs w:val="20"/>
        </w:rPr>
        <w:t xml:space="preserve"> </w:t>
      </w:r>
      <w:r w:rsidRPr="004C1C44">
        <w:rPr>
          <w:rFonts w:ascii="Calibri" w:eastAsia="Times New Roman" w:hAnsi="Calibri" w:cs="Calibri"/>
          <w:b/>
          <w:i/>
          <w:iCs/>
          <w:color w:val="000000" w:themeColor="text1"/>
          <w:sz w:val="20"/>
          <w:szCs w:val="20"/>
        </w:rPr>
        <w:t>YOLO (You Only Look Once</w:t>
      </w:r>
      <w:r w:rsidRPr="004C1C44">
        <w:rPr>
          <w:rFonts w:ascii="Calibri" w:eastAsia="Times New Roman" w:hAnsi="Calibri" w:cs="Calibri"/>
          <w:b/>
          <w:bCs/>
          <w:i/>
          <w:iCs/>
          <w:color w:val="000000" w:themeColor="text1"/>
          <w:sz w:val="20"/>
          <w:szCs w:val="20"/>
        </w:rPr>
        <w:t xml:space="preserve">): </w:t>
      </w:r>
      <w:r w:rsidRPr="004C1C44">
        <w:rPr>
          <w:rFonts w:ascii="Calibri" w:eastAsia="Times New Roman" w:hAnsi="Calibri" w:cs="Calibri"/>
          <w:i/>
          <w:iCs/>
          <w:color w:val="000000" w:themeColor="text1"/>
          <w:sz w:val="20"/>
          <w:szCs w:val="20"/>
        </w:rPr>
        <w:t>Another one-stage detector that divides the image into a grid and predicts bounding boxes and class probabilities directly. Known for its speed and real-time performance, though sometimes with lower accuracy than two-stage detectors. Has evolved through multiple versions (v1-v8) with significant improvem</w:t>
      </w:r>
      <w:r w:rsidR="00B0351A" w:rsidRPr="004C1C44">
        <w:rPr>
          <w:rFonts w:ascii="Calibri" w:eastAsia="Times New Roman" w:hAnsi="Calibri" w:cs="Calibri"/>
          <w:i/>
          <w:iCs/>
          <w:color w:val="000000" w:themeColor="text1"/>
          <w:sz w:val="20"/>
          <w:szCs w:val="20"/>
        </w:rPr>
        <w:t>en</w:t>
      </w:r>
      <w:r w:rsidR="00781493" w:rsidRPr="004C1C44">
        <w:rPr>
          <w:rFonts w:ascii="Calibri" w:eastAsia="Times New Roman" w:hAnsi="Calibri" w:cs="Calibri"/>
          <w:i/>
          <w:iCs/>
          <w:color w:val="000000" w:themeColor="text1"/>
          <w:sz w:val="20"/>
          <w:szCs w:val="20"/>
        </w:rPr>
        <w:t>t.</w:t>
      </w:r>
    </w:p>
    <w:p w14:paraId="44C56374" w14:textId="77777777" w:rsidR="00047BC9" w:rsidRPr="004C1C44" w:rsidRDefault="00047BC9" w:rsidP="00494E57">
      <w:pPr>
        <w:rPr>
          <w:b/>
          <w:bCs/>
          <w:color w:val="000000" w:themeColor="text1"/>
          <w:u w:val="single"/>
        </w:rPr>
      </w:pPr>
      <w:r w:rsidRPr="004C1C44">
        <w:rPr>
          <w:b/>
          <w:bCs/>
          <w:color w:val="000000" w:themeColor="text1"/>
          <w:u w:val="single"/>
        </w:rPr>
        <w:t>Tools and libraries:</w:t>
      </w:r>
    </w:p>
    <w:p w14:paraId="07EA99E5" w14:textId="38EC0B09" w:rsidR="00047BC9" w:rsidRPr="006F09D9" w:rsidRDefault="00047BC9" w:rsidP="00494E57">
      <w:pPr>
        <w:rPr>
          <w:rFonts w:eastAsiaTheme="minorEastAsia"/>
          <w:i/>
          <w:iCs/>
          <w:color w:val="000000" w:themeColor="text1"/>
          <w:sz w:val="18"/>
          <w:szCs w:val="18"/>
        </w:rPr>
      </w:pPr>
      <w:r w:rsidRPr="00F0601E">
        <w:rPr>
          <w:rFonts w:eastAsiaTheme="minorEastAsia"/>
          <w:b/>
          <w:bCs/>
          <w:i/>
          <w:iCs/>
          <w:color w:val="000000" w:themeColor="text1"/>
          <w:sz w:val="18"/>
          <w:szCs w:val="18"/>
        </w:rPr>
        <w:t>TensorFlow</w:t>
      </w:r>
      <w:r w:rsidRPr="004C1C44">
        <w:rPr>
          <w:rFonts w:eastAsiaTheme="minorEastAsia"/>
          <w:i/>
          <w:iCs/>
          <w:color w:val="000000" w:themeColor="text1"/>
          <w:sz w:val="18"/>
          <w:szCs w:val="18"/>
        </w:rPr>
        <w:t>: is an open-source machine learning library developed by Google that is extensively used for building, training, and deploying deep learning models. It supports a wide range of machine learning tasks, from image classification and object detection to natural language processing.</w:t>
      </w:r>
      <w:r w:rsidRPr="00A8211A">
        <w:rPr>
          <w:rFonts w:eastAsiaTheme="minorEastAsia"/>
          <w:b/>
          <w:bCs/>
          <w:i/>
          <w:iCs/>
          <w:color w:val="000000" w:themeColor="text1"/>
          <w:sz w:val="18"/>
          <w:szCs w:val="18"/>
        </w:rPr>
        <w:t>Applications:</w:t>
      </w:r>
      <w:r w:rsidRPr="00A8211A">
        <w:rPr>
          <w:b/>
          <w:bCs/>
          <w:i/>
          <w:iCs/>
          <w:color w:val="000000" w:themeColor="text1"/>
          <w:sz w:val="18"/>
          <w:szCs w:val="18"/>
          <w:u w:val="single"/>
        </w:rPr>
        <w:t xml:space="preserve"> </w:t>
      </w:r>
      <w:r w:rsidRPr="00A8211A">
        <w:rPr>
          <w:rFonts w:eastAsiaTheme="minorEastAsia"/>
          <w:b/>
          <w:bCs/>
          <w:i/>
          <w:iCs/>
          <w:color w:val="000000" w:themeColor="text1"/>
          <w:sz w:val="18"/>
          <w:szCs w:val="18"/>
        </w:rPr>
        <w:t>Real-time Object Detection:</w:t>
      </w:r>
      <w:r w:rsidRPr="004C1C44">
        <w:rPr>
          <w:rFonts w:eastAsiaTheme="minorEastAsia"/>
          <w:i/>
          <w:iCs/>
          <w:color w:val="000000" w:themeColor="text1"/>
          <w:sz w:val="18"/>
          <w:szCs w:val="18"/>
        </w:rPr>
        <w:t xml:space="preserve"> For tasks like pedestrian detection in autonomous vehicles or facial recognition systems.</w:t>
      </w:r>
    </w:p>
    <w:p w14:paraId="6F84641F" w14:textId="72FD8DED" w:rsidR="00047BC9" w:rsidRPr="004C1C44" w:rsidRDefault="00047BC9" w:rsidP="00494E57">
      <w:pPr>
        <w:rPr>
          <w:rFonts w:eastAsia="Aptos" w:cs="Aptos"/>
          <w:i/>
          <w:iCs/>
          <w:color w:val="000000" w:themeColor="text1"/>
          <w:sz w:val="18"/>
          <w:szCs w:val="18"/>
        </w:rPr>
      </w:pPr>
      <w:r w:rsidRPr="009B6DF5">
        <w:rPr>
          <w:rFonts w:eastAsiaTheme="minorEastAsia"/>
          <w:b/>
          <w:bCs/>
          <w:i/>
          <w:iCs/>
          <w:color w:val="000000" w:themeColor="text1"/>
          <w:sz w:val="18"/>
          <w:szCs w:val="18"/>
        </w:rPr>
        <w:t>Installation</w:t>
      </w:r>
      <w:r w:rsidRPr="004C1C44">
        <w:rPr>
          <w:rFonts w:eastAsiaTheme="minorEastAsia"/>
          <w:i/>
          <w:iCs/>
          <w:color w:val="000000" w:themeColor="text1"/>
          <w:sz w:val="18"/>
          <w:szCs w:val="18"/>
        </w:rPr>
        <w:t>:</w:t>
      </w:r>
      <w:r w:rsidRPr="004C1C44">
        <w:rPr>
          <w:rFonts w:eastAsia="Consolas" w:cs="Consolas"/>
          <w:i/>
          <w:iCs/>
          <w:color w:val="000000" w:themeColor="text1"/>
          <w:sz w:val="18"/>
          <w:szCs w:val="18"/>
        </w:rPr>
        <w:t xml:space="preserve"> </w:t>
      </w:r>
      <w:r w:rsidRPr="004C1C44">
        <w:rPr>
          <w:rFonts w:eastAsiaTheme="minorEastAsia"/>
          <w:i/>
          <w:iCs/>
          <w:color w:val="000000" w:themeColor="text1"/>
          <w:sz w:val="18"/>
          <w:szCs w:val="18"/>
        </w:rPr>
        <w:t xml:space="preserve">pip install </w:t>
      </w:r>
      <w:proofErr w:type="spellStart"/>
      <w:r w:rsidRPr="004C1C44">
        <w:rPr>
          <w:rFonts w:eastAsiaTheme="minorEastAsia"/>
          <w:i/>
          <w:iCs/>
          <w:color w:val="000000" w:themeColor="text1"/>
          <w:sz w:val="18"/>
          <w:szCs w:val="18"/>
        </w:rPr>
        <w:t>tensorflow</w:t>
      </w:r>
      <w:proofErr w:type="spellEnd"/>
      <w:r w:rsidRPr="004C1C44">
        <w:rPr>
          <w:rFonts w:eastAsiaTheme="minorEastAsia"/>
          <w:i/>
          <w:iCs/>
          <w:color w:val="000000" w:themeColor="text1"/>
          <w:sz w:val="18"/>
          <w:szCs w:val="18"/>
        </w:rPr>
        <w:t xml:space="preserve"> </w:t>
      </w:r>
      <w:r w:rsidRPr="00A605E7">
        <w:rPr>
          <w:rFonts w:eastAsiaTheme="minorEastAsia"/>
          <w:b/>
          <w:bCs/>
          <w:i/>
          <w:iCs/>
          <w:color w:val="000000" w:themeColor="text1"/>
          <w:sz w:val="18"/>
          <w:szCs w:val="18"/>
        </w:rPr>
        <w:t>link</w:t>
      </w:r>
      <w:r w:rsidRPr="004C1C44">
        <w:rPr>
          <w:rFonts w:eastAsiaTheme="minorEastAsia"/>
          <w:i/>
          <w:iCs/>
          <w:color w:val="000000" w:themeColor="text1"/>
          <w:sz w:val="18"/>
          <w:szCs w:val="18"/>
        </w:rPr>
        <w:t xml:space="preserve">: </w:t>
      </w:r>
      <w:hyperlink r:id="rId5">
        <w:r w:rsidRPr="004C1C44">
          <w:rPr>
            <w:rStyle w:val="Hyperlink"/>
            <w:rFonts w:eastAsia="Aptos" w:cs="Aptos"/>
            <w:i/>
            <w:iCs/>
            <w:color w:val="000000" w:themeColor="text1"/>
            <w:sz w:val="18"/>
            <w:szCs w:val="18"/>
          </w:rPr>
          <w:t>TensorFlow</w:t>
        </w:r>
      </w:hyperlink>
      <w:r w:rsidRPr="004C1C44">
        <w:rPr>
          <w:rFonts w:eastAsiaTheme="minorEastAsia"/>
          <w:i/>
          <w:iCs/>
          <w:color w:val="000000" w:themeColor="text1"/>
          <w:sz w:val="18"/>
          <w:szCs w:val="18"/>
        </w:rPr>
        <w:t xml:space="preserve"> </w:t>
      </w:r>
      <w:r w:rsidR="00976DD2">
        <w:rPr>
          <w:rFonts w:eastAsiaTheme="minorEastAsia"/>
          <w:i/>
          <w:iCs/>
          <w:color w:val="000000" w:themeColor="text1"/>
          <w:sz w:val="18"/>
          <w:szCs w:val="18"/>
        </w:rPr>
        <w:t xml:space="preserve"> </w:t>
      </w:r>
      <w:proofErr w:type="spellStart"/>
      <w:r w:rsidRPr="00976DD2">
        <w:rPr>
          <w:rFonts w:eastAsiaTheme="minorEastAsia"/>
          <w:b/>
          <w:bCs/>
          <w:i/>
          <w:iCs/>
          <w:color w:val="000000" w:themeColor="text1"/>
          <w:sz w:val="18"/>
          <w:szCs w:val="18"/>
        </w:rPr>
        <w:t>Keras</w:t>
      </w:r>
      <w:proofErr w:type="spellEnd"/>
      <w:r w:rsidRPr="004C1C44">
        <w:rPr>
          <w:rFonts w:eastAsiaTheme="minorEastAsia"/>
          <w:i/>
          <w:iCs/>
          <w:color w:val="000000" w:themeColor="text1"/>
          <w:sz w:val="18"/>
          <w:szCs w:val="18"/>
        </w:rPr>
        <w:t xml:space="preserve">: is an API designed for human beings, not machines. </w:t>
      </w:r>
      <w:proofErr w:type="spellStart"/>
      <w:r w:rsidRPr="004C1C44">
        <w:rPr>
          <w:rFonts w:eastAsiaTheme="minorEastAsia"/>
          <w:i/>
          <w:iCs/>
          <w:color w:val="000000" w:themeColor="text1"/>
          <w:sz w:val="18"/>
          <w:szCs w:val="18"/>
        </w:rPr>
        <w:t>Keras</w:t>
      </w:r>
      <w:proofErr w:type="spellEnd"/>
      <w:r w:rsidRPr="004C1C44">
        <w:rPr>
          <w:rFonts w:eastAsiaTheme="minorEastAsia"/>
          <w:i/>
          <w:iCs/>
          <w:color w:val="000000" w:themeColor="text1"/>
          <w:sz w:val="18"/>
          <w:szCs w:val="18"/>
        </w:rPr>
        <w:t xml:space="preserve"> follows best practices for reducing cognitive load: it offers consistent &amp; simple APIs, it minimizes the number of user actions required for common use cases, and it provides clear &amp; actionable error messages. </w:t>
      </w:r>
      <w:proofErr w:type="spellStart"/>
      <w:r w:rsidRPr="004C1C44">
        <w:rPr>
          <w:rFonts w:eastAsiaTheme="minorEastAsia"/>
          <w:i/>
          <w:iCs/>
          <w:color w:val="000000" w:themeColor="text1"/>
          <w:sz w:val="18"/>
          <w:szCs w:val="18"/>
        </w:rPr>
        <w:t>Keras</w:t>
      </w:r>
      <w:proofErr w:type="spellEnd"/>
      <w:r w:rsidRPr="004C1C44">
        <w:rPr>
          <w:rFonts w:eastAsiaTheme="minorEastAsia"/>
          <w:i/>
          <w:iCs/>
          <w:color w:val="000000" w:themeColor="text1"/>
          <w:sz w:val="18"/>
          <w:szCs w:val="18"/>
        </w:rPr>
        <w:t xml:space="preserve"> also gives the highest priority to crafting great documentation and developer guides. </w:t>
      </w:r>
      <w:r w:rsidRPr="005340D1">
        <w:rPr>
          <w:rFonts w:eastAsiaTheme="minorEastAsia"/>
          <w:b/>
          <w:bCs/>
          <w:i/>
          <w:iCs/>
          <w:color w:val="000000" w:themeColor="text1"/>
          <w:sz w:val="18"/>
          <w:szCs w:val="18"/>
        </w:rPr>
        <w:t xml:space="preserve">Example Applications: Custom Object Detectors: </w:t>
      </w:r>
      <w:r w:rsidRPr="004C1C44">
        <w:rPr>
          <w:rFonts w:eastAsiaTheme="minorEastAsia"/>
          <w:i/>
          <w:iCs/>
          <w:color w:val="000000" w:themeColor="text1"/>
          <w:sz w:val="18"/>
          <w:szCs w:val="18"/>
        </w:rPr>
        <w:t xml:space="preserve">You can create custom detectors for niche tasks, such as identifying specific animals in wildlife camera images or detecting defects in industrial components. </w:t>
      </w:r>
      <w:r w:rsidRPr="000E3CC5">
        <w:rPr>
          <w:rFonts w:eastAsiaTheme="minorEastAsia"/>
          <w:b/>
          <w:bCs/>
          <w:i/>
          <w:iCs/>
          <w:color w:val="000000" w:themeColor="text1"/>
          <w:sz w:val="18"/>
          <w:szCs w:val="18"/>
        </w:rPr>
        <w:t>Installation:</w:t>
      </w:r>
      <w:r w:rsidRPr="004C1C44">
        <w:rPr>
          <w:rFonts w:eastAsiaTheme="minorEastAsia"/>
          <w:i/>
          <w:iCs/>
          <w:color w:val="000000" w:themeColor="text1"/>
          <w:sz w:val="18"/>
          <w:szCs w:val="18"/>
        </w:rPr>
        <w:t xml:space="preserve"> pip install </w:t>
      </w:r>
      <w:proofErr w:type="spellStart"/>
      <w:r w:rsidRPr="004C1C44">
        <w:rPr>
          <w:rFonts w:eastAsiaTheme="minorEastAsia"/>
          <w:i/>
          <w:iCs/>
          <w:color w:val="000000" w:themeColor="text1"/>
          <w:sz w:val="18"/>
          <w:szCs w:val="18"/>
        </w:rPr>
        <w:t>tensorflow</w:t>
      </w:r>
      <w:proofErr w:type="spellEnd"/>
      <w:r w:rsidRPr="004C1C44">
        <w:rPr>
          <w:rFonts w:eastAsiaTheme="minorEastAsia"/>
          <w:i/>
          <w:iCs/>
          <w:color w:val="000000" w:themeColor="text1"/>
          <w:sz w:val="18"/>
          <w:szCs w:val="18"/>
        </w:rPr>
        <w:t xml:space="preserve"> </w:t>
      </w:r>
      <w:proofErr w:type="spellStart"/>
      <w:r w:rsidRPr="001932B8">
        <w:rPr>
          <w:rFonts w:eastAsiaTheme="minorEastAsia"/>
          <w:b/>
          <w:bCs/>
          <w:i/>
          <w:iCs/>
          <w:color w:val="000000" w:themeColor="text1"/>
          <w:sz w:val="18"/>
          <w:szCs w:val="18"/>
        </w:rPr>
        <w:t>link</w:t>
      </w:r>
      <w:r w:rsidRPr="004C1C44">
        <w:rPr>
          <w:rFonts w:eastAsiaTheme="minorEastAsia"/>
          <w:i/>
          <w:iCs/>
          <w:color w:val="000000" w:themeColor="text1"/>
          <w:sz w:val="18"/>
          <w:szCs w:val="18"/>
        </w:rPr>
        <w:t>:</w:t>
      </w:r>
      <w:hyperlink r:id="rId6">
        <w:r w:rsidRPr="004C1C44">
          <w:rPr>
            <w:rStyle w:val="Hyperlink"/>
            <w:rFonts w:eastAsia="Aptos" w:cs="Aptos"/>
            <w:i/>
            <w:iCs/>
            <w:color w:val="000000" w:themeColor="text1"/>
            <w:sz w:val="18"/>
            <w:szCs w:val="18"/>
          </w:rPr>
          <w:t>Keras</w:t>
        </w:r>
        <w:proofErr w:type="spellEnd"/>
        <w:r w:rsidRPr="004C1C44">
          <w:rPr>
            <w:rStyle w:val="Hyperlink"/>
            <w:rFonts w:eastAsia="Aptos" w:cs="Aptos"/>
            <w:i/>
            <w:iCs/>
            <w:color w:val="000000" w:themeColor="text1"/>
            <w:sz w:val="18"/>
            <w:szCs w:val="18"/>
          </w:rPr>
          <w:t>: Deep Learning for humans</w:t>
        </w:r>
      </w:hyperlink>
      <w:r w:rsidR="00BC62AD">
        <w:rPr>
          <w:rFonts w:eastAsia="Aptos" w:cs="Aptos"/>
          <w:i/>
          <w:iCs/>
          <w:color w:val="000000" w:themeColor="text1"/>
          <w:sz w:val="18"/>
          <w:szCs w:val="18"/>
        </w:rPr>
        <w:t xml:space="preserve"> </w:t>
      </w:r>
      <w:r w:rsidRPr="00ED52A7">
        <w:rPr>
          <w:rFonts w:eastAsia="Aptos" w:cs="Aptos"/>
          <w:b/>
          <w:bCs/>
          <w:i/>
          <w:iCs/>
          <w:color w:val="000000" w:themeColor="text1"/>
          <w:sz w:val="18"/>
          <w:szCs w:val="18"/>
        </w:rPr>
        <w:t>OpenCV (Open-Source Computer Vision Library)</w:t>
      </w:r>
      <w:r w:rsidRPr="004C1C44">
        <w:rPr>
          <w:rFonts w:eastAsia="Aptos" w:cs="Aptos"/>
          <w:i/>
          <w:iCs/>
          <w:color w:val="000000" w:themeColor="text1"/>
          <w:sz w:val="18"/>
          <w:szCs w:val="18"/>
        </w:rPr>
        <w:t xml:space="preserve">: is an open-source computer vision and machine learning software library. It provides real-time computer vision capabilities and is commonly used for tasks like image and video processing, face detection, and object tracking. </w:t>
      </w:r>
      <w:r w:rsidRPr="00BC62AD">
        <w:rPr>
          <w:rFonts w:eastAsia="Aptos" w:cs="Aptos"/>
          <w:b/>
          <w:bCs/>
          <w:i/>
          <w:iCs/>
          <w:color w:val="000000" w:themeColor="text1"/>
          <w:sz w:val="18"/>
          <w:szCs w:val="18"/>
        </w:rPr>
        <w:t>Example Applications: Real-Time Object Detection in Video Feeds:</w:t>
      </w:r>
      <w:r w:rsidRPr="004C1C44">
        <w:rPr>
          <w:rFonts w:eastAsia="Aptos" w:cs="Aptos"/>
          <w:i/>
          <w:iCs/>
          <w:color w:val="000000" w:themeColor="text1"/>
          <w:sz w:val="18"/>
          <w:szCs w:val="18"/>
        </w:rPr>
        <w:t xml:space="preserve"> Common security systems for recognizing intruders or identifying specific objects. </w:t>
      </w:r>
      <w:r w:rsidRPr="00EF12C7">
        <w:rPr>
          <w:rFonts w:eastAsia="Aptos" w:cs="Aptos"/>
          <w:b/>
          <w:bCs/>
          <w:i/>
          <w:iCs/>
          <w:color w:val="000000" w:themeColor="text1"/>
          <w:sz w:val="18"/>
          <w:szCs w:val="18"/>
        </w:rPr>
        <w:t>Installation:</w:t>
      </w:r>
      <w:r w:rsidRPr="004C1C44">
        <w:rPr>
          <w:rFonts w:eastAsia="Aptos" w:cs="Aptos"/>
          <w:i/>
          <w:iCs/>
          <w:color w:val="000000" w:themeColor="text1"/>
          <w:sz w:val="18"/>
          <w:szCs w:val="18"/>
        </w:rPr>
        <w:t xml:space="preserve"> </w:t>
      </w:r>
      <w:r w:rsidRPr="004C1C44">
        <w:rPr>
          <w:rFonts w:eastAsiaTheme="minorEastAsia"/>
          <w:i/>
          <w:iCs/>
          <w:color w:val="000000" w:themeColor="text1"/>
          <w:sz w:val="18"/>
          <w:szCs w:val="18"/>
        </w:rPr>
        <w:t xml:space="preserve">pip install </w:t>
      </w:r>
      <w:proofErr w:type="spellStart"/>
      <w:r w:rsidRPr="004C1C44">
        <w:rPr>
          <w:rFonts w:eastAsiaTheme="minorEastAsia"/>
          <w:i/>
          <w:iCs/>
          <w:color w:val="000000" w:themeColor="text1"/>
          <w:sz w:val="18"/>
          <w:szCs w:val="18"/>
        </w:rPr>
        <w:t>opencv-python</w:t>
      </w:r>
      <w:proofErr w:type="spellEnd"/>
      <w:r w:rsidRPr="004C1C44">
        <w:rPr>
          <w:rFonts w:eastAsia="Aptos" w:cs="Aptos"/>
          <w:i/>
          <w:iCs/>
          <w:color w:val="000000" w:themeColor="text1"/>
          <w:sz w:val="18"/>
          <w:szCs w:val="18"/>
        </w:rPr>
        <w:t xml:space="preserve">   </w:t>
      </w:r>
      <w:r w:rsidRPr="0023251A">
        <w:rPr>
          <w:rFonts w:eastAsia="Aptos" w:cs="Aptos"/>
          <w:b/>
          <w:bCs/>
          <w:i/>
          <w:iCs/>
          <w:color w:val="000000" w:themeColor="text1"/>
          <w:sz w:val="18"/>
          <w:szCs w:val="18"/>
        </w:rPr>
        <w:t>Link:</w:t>
      </w:r>
      <w:r w:rsidRPr="004C1C44">
        <w:rPr>
          <w:rFonts w:eastAsia="Aptos" w:cs="Aptos"/>
          <w:i/>
          <w:iCs/>
          <w:color w:val="000000" w:themeColor="text1"/>
          <w:sz w:val="18"/>
          <w:szCs w:val="18"/>
        </w:rPr>
        <w:t xml:space="preserve"> </w:t>
      </w:r>
      <w:hyperlink r:id="rId7">
        <w:r w:rsidRPr="004C1C44">
          <w:rPr>
            <w:rStyle w:val="Hyperlink"/>
            <w:rFonts w:eastAsia="Aptos" w:cs="Aptos"/>
            <w:i/>
            <w:iCs/>
            <w:color w:val="000000" w:themeColor="text1"/>
            <w:sz w:val="18"/>
            <w:szCs w:val="18"/>
          </w:rPr>
          <w:t>OpenCV - Open Computer Vision Library</w:t>
        </w:r>
      </w:hyperlink>
      <w:r w:rsidR="0023251A">
        <w:rPr>
          <w:rFonts w:eastAsia="Aptos" w:cs="Aptos"/>
          <w:i/>
          <w:iCs/>
          <w:color w:val="000000" w:themeColor="text1"/>
          <w:sz w:val="18"/>
          <w:szCs w:val="18"/>
        </w:rPr>
        <w:t xml:space="preserve"> </w:t>
      </w:r>
      <w:proofErr w:type="spellStart"/>
      <w:r w:rsidRPr="0023251A">
        <w:rPr>
          <w:rFonts w:eastAsia="Aptos" w:cs="Aptos"/>
          <w:b/>
          <w:bCs/>
          <w:i/>
          <w:iCs/>
          <w:color w:val="000000" w:themeColor="text1"/>
          <w:sz w:val="18"/>
          <w:szCs w:val="18"/>
        </w:rPr>
        <w:t>Darknet</w:t>
      </w:r>
      <w:proofErr w:type="spellEnd"/>
      <w:r w:rsidRPr="004C1C44">
        <w:rPr>
          <w:rFonts w:eastAsia="Aptos" w:cs="Aptos"/>
          <w:i/>
          <w:iCs/>
          <w:color w:val="000000" w:themeColor="text1"/>
          <w:sz w:val="18"/>
          <w:szCs w:val="18"/>
        </w:rPr>
        <w:t xml:space="preserve">: is an open-source neural network framework written in C and CUDA. It’s the framework behind the YOLO (You Only Look Once) family of models. </w:t>
      </w:r>
      <w:proofErr w:type="spellStart"/>
      <w:r w:rsidRPr="004C1C44">
        <w:rPr>
          <w:rFonts w:eastAsia="Aptos" w:cs="Aptos"/>
          <w:i/>
          <w:iCs/>
          <w:color w:val="000000" w:themeColor="text1"/>
          <w:sz w:val="18"/>
          <w:szCs w:val="18"/>
        </w:rPr>
        <w:t>Darknet</w:t>
      </w:r>
      <w:proofErr w:type="spellEnd"/>
      <w:r w:rsidRPr="004C1C44">
        <w:rPr>
          <w:rFonts w:eastAsia="Aptos" w:cs="Aptos"/>
          <w:i/>
          <w:iCs/>
          <w:color w:val="000000" w:themeColor="text1"/>
          <w:sz w:val="18"/>
          <w:szCs w:val="18"/>
        </w:rPr>
        <w:t xml:space="preserve"> is designed for performance and ease of use, making it a preferred choice for real-time object detection. Optimized for performance on both CPUs and GPUs (CUDA acceleration).Pre-Trained Models: YOLOv4 and YOLOv5 are commonly used and provide a good balance of speed and accuracy.</w:t>
      </w:r>
      <w:r w:rsidR="00FE76EB">
        <w:rPr>
          <w:rFonts w:eastAsia="Aptos" w:cs="Aptos"/>
          <w:i/>
          <w:iCs/>
          <w:color w:val="000000" w:themeColor="text1"/>
          <w:sz w:val="18"/>
          <w:szCs w:val="18"/>
        </w:rPr>
        <w:t xml:space="preserve"> </w:t>
      </w:r>
      <w:r w:rsidRPr="00FE76EB">
        <w:rPr>
          <w:rFonts w:eastAsia="Aptos" w:cs="Aptos"/>
          <w:b/>
          <w:bCs/>
          <w:i/>
          <w:iCs/>
          <w:color w:val="000000" w:themeColor="text1"/>
          <w:sz w:val="18"/>
          <w:szCs w:val="18"/>
        </w:rPr>
        <w:t>Example Applications: Autonomous Vehicles:</w:t>
      </w:r>
      <w:r w:rsidRPr="004C1C44">
        <w:rPr>
          <w:rFonts w:eastAsia="Aptos" w:cs="Aptos"/>
          <w:i/>
          <w:iCs/>
          <w:color w:val="000000" w:themeColor="text1"/>
          <w:sz w:val="18"/>
          <w:szCs w:val="18"/>
        </w:rPr>
        <w:t xml:space="preserve"> YOLO is used for detecting pedestrians, vehicles, traffic signs, and other objects in the driving environment in real-time. </w:t>
      </w:r>
      <w:r w:rsidRPr="00FE76EB">
        <w:rPr>
          <w:rFonts w:eastAsia="Aptos" w:cs="Aptos"/>
          <w:b/>
          <w:bCs/>
          <w:i/>
          <w:iCs/>
          <w:color w:val="000000" w:themeColor="text1"/>
          <w:sz w:val="18"/>
          <w:szCs w:val="18"/>
        </w:rPr>
        <w:t>Link</w:t>
      </w:r>
      <w:r w:rsidRPr="004C1C44">
        <w:rPr>
          <w:rFonts w:eastAsia="Aptos" w:cs="Aptos"/>
          <w:i/>
          <w:iCs/>
          <w:color w:val="000000" w:themeColor="text1"/>
          <w:sz w:val="18"/>
          <w:szCs w:val="18"/>
        </w:rPr>
        <w:t xml:space="preserve">: </w:t>
      </w:r>
      <w:hyperlink r:id="rId8">
        <w:proofErr w:type="spellStart"/>
        <w:r w:rsidRPr="004C1C44">
          <w:rPr>
            <w:rStyle w:val="Hyperlink"/>
            <w:rFonts w:eastAsia="Aptos" w:cs="Aptos"/>
            <w:i/>
            <w:iCs/>
            <w:color w:val="000000" w:themeColor="text1"/>
            <w:sz w:val="18"/>
            <w:szCs w:val="18"/>
          </w:rPr>
          <w:t>Darknet</w:t>
        </w:r>
        <w:proofErr w:type="spellEnd"/>
        <w:r w:rsidRPr="004C1C44">
          <w:rPr>
            <w:rStyle w:val="Hyperlink"/>
            <w:rFonts w:eastAsia="Aptos" w:cs="Aptos"/>
            <w:i/>
            <w:iCs/>
            <w:color w:val="000000" w:themeColor="text1"/>
            <w:sz w:val="18"/>
            <w:szCs w:val="18"/>
          </w:rPr>
          <w:t>: Open Source Neural Networks in C</w:t>
        </w:r>
      </w:hyperlink>
    </w:p>
    <w:p w14:paraId="5A11343B" w14:textId="77777777" w:rsidR="007240C5" w:rsidRPr="004C1C44" w:rsidRDefault="007240C5" w:rsidP="00494E57">
      <w:pPr>
        <w:rPr>
          <w:rFonts w:ascii="Calibri" w:eastAsia="Times New Roman" w:hAnsi="Calibri" w:cs="Calibri"/>
          <w:color w:val="000000" w:themeColor="text1"/>
          <w:kern w:val="0"/>
          <w:u w:val="single"/>
          <w14:ligatures w14:val="none"/>
        </w:rPr>
      </w:pPr>
    </w:p>
    <w:p w14:paraId="6C77C250" w14:textId="77777777" w:rsidR="00E145B1" w:rsidRPr="004C1C44" w:rsidRDefault="00E145B1" w:rsidP="00494E57">
      <w:pPr>
        <w:rPr>
          <w:rFonts w:ascii="Calibri" w:eastAsia="Times New Roman" w:hAnsi="Calibri" w:cs="Calibri"/>
          <w:color w:val="000000" w:themeColor="text1"/>
          <w:kern w:val="0"/>
          <w:u w:val="single"/>
          <w14:ligatures w14:val="none"/>
        </w:rPr>
        <w:sectPr w:rsidR="00E145B1" w:rsidRPr="004C1C44" w:rsidSect="00047BC9">
          <w:type w:val="continuous"/>
          <w:pgSz w:w="12240" w:h="15840"/>
          <w:pgMar w:top="720" w:right="720" w:bottom="720" w:left="720" w:header="720" w:footer="720" w:gutter="0"/>
          <w:cols w:num="2" w:space="720"/>
          <w:docGrid w:linePitch="360"/>
        </w:sectPr>
      </w:pPr>
    </w:p>
    <w:p w14:paraId="40DB8478" w14:textId="77777777" w:rsidR="00156988" w:rsidRDefault="00156988" w:rsidP="00494E57">
      <w:pPr>
        <w:rPr>
          <w:rFonts w:ascii="Calibri" w:eastAsia="Times New Roman" w:hAnsi="Calibri" w:cs="Calibri"/>
          <w:color w:val="000000" w:themeColor="text1"/>
          <w:kern w:val="0"/>
          <w:u w:val="single"/>
          <w14:ligatures w14:val="none"/>
        </w:rPr>
      </w:pPr>
    </w:p>
    <w:p w14:paraId="4501F186" w14:textId="454D484D" w:rsidR="00047BC9" w:rsidRPr="004C1C44" w:rsidRDefault="00047BC9" w:rsidP="00494E57">
      <w:pPr>
        <w:rPr>
          <w:rFonts w:ascii="Aptos" w:eastAsia="Aptos" w:hAnsi="Aptos" w:cs="Aptos"/>
          <w:color w:val="000000" w:themeColor="text1"/>
          <w:sz w:val="20"/>
          <w:szCs w:val="20"/>
        </w:rPr>
      </w:pPr>
      <w:r w:rsidRPr="004C1C44">
        <w:rPr>
          <w:rFonts w:ascii="Calibri" w:eastAsia="Times New Roman" w:hAnsi="Calibri" w:cs="Calibri"/>
          <w:color w:val="000000" w:themeColor="text1"/>
          <w:kern w:val="0"/>
          <w:u w:val="single"/>
          <w14:ligatures w14:val="none"/>
        </w:rPr>
        <w:lastRenderedPageBreak/>
        <w:t>Additional Resources:</w:t>
      </w:r>
    </w:p>
    <w:p w14:paraId="769B69AF" w14:textId="77777777" w:rsidR="00047BC9" w:rsidRPr="004C1C44" w:rsidRDefault="00047BC9" w:rsidP="00494E57">
      <w:pPr>
        <w:pStyle w:val="ListParagraph"/>
        <w:numPr>
          <w:ilvl w:val="0"/>
          <w:numId w:val="1"/>
        </w:numPr>
        <w:shd w:val="clear" w:color="auto" w:fill="FFFFFF" w:themeFill="background1"/>
        <w:spacing w:before="100" w:beforeAutospacing="1"/>
        <w:rPr>
          <w:rFonts w:ascii="Aptos" w:eastAsia="Aptos" w:hAnsi="Aptos" w:cs="Aptos"/>
          <w:color w:val="000000" w:themeColor="text1"/>
          <w:sz w:val="20"/>
          <w:szCs w:val="20"/>
        </w:rPr>
      </w:pPr>
      <w:r w:rsidRPr="004C1C44">
        <w:rPr>
          <w:rFonts w:ascii="Aptos" w:eastAsia="Aptos" w:hAnsi="Aptos" w:cs="Aptos"/>
          <w:color w:val="000000" w:themeColor="text1"/>
          <w:kern w:val="0"/>
          <w:sz w:val="20"/>
          <w:szCs w:val="20"/>
          <w14:ligatures w14:val="none"/>
        </w:rPr>
        <w:t xml:space="preserve">Image Processing, Analysis and Machine Vision by Milan </w:t>
      </w:r>
      <w:proofErr w:type="spellStart"/>
      <w:r w:rsidRPr="004C1C44">
        <w:rPr>
          <w:rFonts w:ascii="Aptos" w:eastAsia="Aptos" w:hAnsi="Aptos" w:cs="Aptos"/>
          <w:color w:val="000000" w:themeColor="text1"/>
          <w:kern w:val="0"/>
          <w:sz w:val="20"/>
          <w:szCs w:val="20"/>
          <w14:ligatures w14:val="none"/>
        </w:rPr>
        <w:t>Sonka</w:t>
      </w:r>
      <w:proofErr w:type="spellEnd"/>
      <w:r w:rsidRPr="004C1C44">
        <w:rPr>
          <w:rFonts w:ascii="Aptos" w:eastAsia="Aptos" w:hAnsi="Aptos" w:cs="Aptos"/>
          <w:color w:val="000000" w:themeColor="text1"/>
          <w:kern w:val="0"/>
          <w:sz w:val="20"/>
          <w:szCs w:val="20"/>
          <w14:ligatures w14:val="none"/>
        </w:rPr>
        <w:t xml:space="preserve">, Vaclav </w:t>
      </w:r>
      <w:proofErr w:type="spellStart"/>
      <w:r w:rsidRPr="004C1C44">
        <w:rPr>
          <w:rFonts w:ascii="Aptos" w:eastAsia="Aptos" w:hAnsi="Aptos" w:cs="Aptos"/>
          <w:color w:val="000000" w:themeColor="text1"/>
          <w:kern w:val="0"/>
          <w:sz w:val="20"/>
          <w:szCs w:val="20"/>
          <w14:ligatures w14:val="none"/>
        </w:rPr>
        <w:t>Hlavac</w:t>
      </w:r>
      <w:proofErr w:type="spellEnd"/>
      <w:r w:rsidRPr="004C1C44">
        <w:rPr>
          <w:rFonts w:ascii="Aptos" w:eastAsia="Aptos" w:hAnsi="Aptos" w:cs="Aptos"/>
          <w:color w:val="000000" w:themeColor="text1"/>
          <w:kern w:val="0"/>
          <w:sz w:val="20"/>
          <w:szCs w:val="20"/>
          <w14:ligatures w14:val="none"/>
        </w:rPr>
        <w:t xml:space="preserve"> and Roger Boyle.</w:t>
      </w:r>
    </w:p>
    <w:p w14:paraId="43324DC5" w14:textId="77777777" w:rsidR="00047BC9" w:rsidRPr="004C1C44" w:rsidRDefault="00047BC9" w:rsidP="00494E57">
      <w:pPr>
        <w:pStyle w:val="ListParagraph"/>
        <w:numPr>
          <w:ilvl w:val="0"/>
          <w:numId w:val="1"/>
        </w:numPr>
        <w:shd w:val="clear" w:color="auto" w:fill="FFFFFF" w:themeFill="background1"/>
        <w:spacing w:before="100" w:beforeAutospacing="1"/>
        <w:rPr>
          <w:rFonts w:ascii="Aptos" w:eastAsia="Aptos" w:hAnsi="Aptos" w:cs="Aptos"/>
          <w:color w:val="000000" w:themeColor="text1"/>
          <w:sz w:val="20"/>
          <w:szCs w:val="20"/>
        </w:rPr>
      </w:pPr>
      <w:r w:rsidRPr="004C1C44">
        <w:rPr>
          <w:rFonts w:ascii="Aptos" w:eastAsia="Aptos" w:hAnsi="Aptos" w:cs="Aptos"/>
          <w:color w:val="000000" w:themeColor="text1"/>
          <w:sz w:val="20"/>
          <w:szCs w:val="20"/>
        </w:rPr>
        <w:t xml:space="preserve">First Principles of Computer Vision by Shree </w:t>
      </w:r>
      <w:proofErr w:type="spellStart"/>
      <w:r w:rsidRPr="004C1C44">
        <w:rPr>
          <w:rFonts w:ascii="Aptos" w:eastAsia="Aptos" w:hAnsi="Aptos" w:cs="Aptos"/>
          <w:color w:val="000000" w:themeColor="text1"/>
          <w:sz w:val="20"/>
          <w:szCs w:val="20"/>
        </w:rPr>
        <w:t>Nayar</w:t>
      </w:r>
      <w:proofErr w:type="spellEnd"/>
      <w:r w:rsidRPr="004C1C44">
        <w:rPr>
          <w:rFonts w:ascii="Aptos" w:eastAsia="Aptos" w:hAnsi="Aptos" w:cs="Aptos"/>
          <w:color w:val="000000" w:themeColor="text1"/>
          <w:sz w:val="20"/>
          <w:szCs w:val="20"/>
        </w:rPr>
        <w:t>.</w:t>
      </w:r>
    </w:p>
    <w:p w14:paraId="1962FCF1" w14:textId="7834B955" w:rsidR="00047BC9" w:rsidRPr="004C1C44" w:rsidRDefault="00047BC9" w:rsidP="00E145B1">
      <w:pPr>
        <w:pStyle w:val="ListParagraph"/>
        <w:numPr>
          <w:ilvl w:val="0"/>
          <w:numId w:val="1"/>
        </w:numPr>
        <w:shd w:val="clear" w:color="auto" w:fill="FFFFFF" w:themeFill="background1"/>
        <w:spacing w:before="100" w:beforeAutospacing="1"/>
        <w:rPr>
          <w:rFonts w:ascii="Calibri" w:eastAsia="Times New Roman" w:hAnsi="Calibri" w:cs="Calibri"/>
          <w:color w:val="000000" w:themeColor="text1"/>
          <w:kern w:val="0"/>
          <w:sz w:val="20"/>
          <w:szCs w:val="20"/>
          <w14:ligatures w14:val="none"/>
        </w:rPr>
        <w:sectPr w:rsidR="00047BC9" w:rsidRPr="004C1C44" w:rsidSect="00E145B1">
          <w:type w:val="continuous"/>
          <w:pgSz w:w="12240" w:h="15840"/>
          <w:pgMar w:top="720" w:right="720" w:bottom="720" w:left="720" w:header="720" w:footer="720" w:gutter="0"/>
          <w:cols w:space="720"/>
          <w:docGrid w:linePitch="360"/>
        </w:sectPr>
      </w:pPr>
      <w:r w:rsidRPr="004C1C44">
        <w:rPr>
          <w:rFonts w:ascii="Calibri" w:eastAsia="Times New Roman" w:hAnsi="Calibri" w:cs="Calibri"/>
          <w:color w:val="000000" w:themeColor="text1"/>
          <w:sz w:val="20"/>
          <w:szCs w:val="20"/>
        </w:rPr>
        <w:t xml:space="preserve">Dive into Deep Learning by Aston Zhang, Zachary C. Lipton, Mu Li and Alexander J. </w:t>
      </w:r>
      <w:proofErr w:type="spellStart"/>
      <w:r w:rsidRPr="004C1C44">
        <w:rPr>
          <w:rFonts w:ascii="Calibri" w:eastAsia="Times New Roman" w:hAnsi="Calibri" w:cs="Calibri"/>
          <w:color w:val="000000" w:themeColor="text1"/>
          <w:sz w:val="20"/>
          <w:szCs w:val="20"/>
        </w:rPr>
        <w:t>Smola</w:t>
      </w:r>
      <w:proofErr w:type="spellEnd"/>
      <w:r w:rsidRPr="004C1C44">
        <w:rPr>
          <w:rFonts w:ascii="Calibri" w:eastAsia="Times New Roman" w:hAnsi="Calibri" w:cs="Calibri"/>
          <w:color w:val="000000" w:themeColor="text1"/>
          <w:sz w:val="20"/>
          <w:szCs w:val="20"/>
        </w:rPr>
        <w:t>.</w:t>
      </w:r>
    </w:p>
    <w:p w14:paraId="701151B7" w14:textId="77777777" w:rsidR="008366E3" w:rsidRPr="004C1C44" w:rsidRDefault="008366E3" w:rsidP="00EC42C4">
      <w:pPr>
        <w:shd w:val="clear" w:color="auto" w:fill="FFFFFF"/>
        <w:spacing w:before="100" w:beforeAutospacing="1"/>
        <w:rPr>
          <w:rFonts w:ascii="Calibri" w:eastAsia="Times New Roman" w:hAnsi="Calibri" w:cs="Calibri"/>
          <w:i/>
          <w:iCs/>
          <w:color w:val="000000" w:themeColor="text1"/>
          <w:kern w:val="0"/>
          <w:sz w:val="20"/>
          <w:szCs w:val="20"/>
          <w14:ligatures w14:val="none"/>
        </w:rPr>
        <w:sectPr w:rsidR="008366E3" w:rsidRPr="004C1C44" w:rsidSect="00E145B1">
          <w:type w:val="continuous"/>
          <w:pgSz w:w="12240" w:h="15840"/>
          <w:pgMar w:top="720" w:right="720" w:bottom="720" w:left="720" w:header="720" w:footer="720" w:gutter="0"/>
          <w:cols w:space="720"/>
          <w:docGrid w:linePitch="360"/>
        </w:sectPr>
      </w:pPr>
    </w:p>
    <w:p w14:paraId="17AD4746" w14:textId="00CC4853" w:rsidR="00784A72" w:rsidRPr="004C1C44" w:rsidRDefault="00784A72" w:rsidP="00EC42C4">
      <w:pPr>
        <w:shd w:val="clear" w:color="auto" w:fill="FFFFFF"/>
        <w:spacing w:before="100" w:beforeAutospacing="1"/>
        <w:rPr>
          <w:rFonts w:ascii="Calibri" w:eastAsia="Times New Roman" w:hAnsi="Calibri" w:cs="Calibri"/>
          <w:b/>
          <w:bCs/>
          <w:color w:val="000000" w:themeColor="text1"/>
          <w:kern w:val="0"/>
          <w:sz w:val="20"/>
          <w:szCs w:val="20"/>
          <w:u w:val="single"/>
          <w14:ligatures w14:val="none"/>
        </w:rPr>
      </w:pPr>
      <w:r w:rsidRPr="004C1C44">
        <w:rPr>
          <w:rFonts w:ascii="Calibri" w:eastAsia="Times New Roman" w:hAnsi="Calibri" w:cs="Calibri"/>
          <w:b/>
          <w:bCs/>
          <w:color w:val="000000" w:themeColor="text1"/>
          <w:kern w:val="0"/>
          <w:sz w:val="20"/>
          <w:szCs w:val="20"/>
          <w:u w:val="single"/>
          <w14:ligatures w14:val="none"/>
        </w:rPr>
        <w:t>Brief reflection:</w:t>
      </w:r>
    </w:p>
    <w:p w14:paraId="053F3CDC" w14:textId="44A588E6" w:rsidR="00784A72" w:rsidRPr="004C1C44" w:rsidRDefault="00784A72" w:rsidP="00EC42C4">
      <w:pPr>
        <w:shd w:val="clear" w:color="auto" w:fill="FFFFFF" w:themeFill="background1"/>
        <w:spacing w:before="100" w:beforeAutospacing="1"/>
        <w:rPr>
          <w:rFonts w:ascii="Calibri" w:eastAsia="Times New Roman" w:hAnsi="Calibri" w:cs="Calibri"/>
          <w:b/>
          <w:bCs/>
          <w:color w:val="000000" w:themeColor="text1"/>
          <w:kern w:val="0"/>
          <w:sz w:val="20"/>
          <w:szCs w:val="20"/>
          <w14:ligatures w14:val="none"/>
        </w:rPr>
        <w:sectPr w:rsidR="00784A72" w:rsidRPr="004C1C44" w:rsidSect="00E145B1">
          <w:type w:val="continuous"/>
          <w:pgSz w:w="12240" w:h="15840"/>
          <w:pgMar w:top="720" w:right="720" w:bottom="720" w:left="720" w:header="720" w:footer="720" w:gutter="0"/>
          <w:cols w:space="720"/>
          <w:docGrid w:linePitch="360"/>
        </w:sectPr>
      </w:pPr>
    </w:p>
    <w:p w14:paraId="32A80D4B" w14:textId="61CB0148" w:rsidR="0082053E" w:rsidRPr="004C1C44" w:rsidRDefault="094294E1" w:rsidP="00EC42C4">
      <w:pPr>
        <w:rPr>
          <w:color w:val="000000" w:themeColor="text1"/>
        </w:rPr>
      </w:pPr>
      <w:r w:rsidRPr="004C1C44">
        <w:rPr>
          <w:color w:val="000000" w:themeColor="text1"/>
        </w:rPr>
        <w:t xml:space="preserve">The field of object detection encompasses a large amount of information such as the steps that the detection process takes, the different problems that can occur during the performance of a detection task and the possible tools that can be used for the various applications of object detection. It is common that during learning we </w:t>
      </w:r>
      <w:r w:rsidR="1CC18263" w:rsidRPr="004C1C44">
        <w:rPr>
          <w:color w:val="000000" w:themeColor="text1"/>
        </w:rPr>
        <w:t>cannot retain in our mind all the information we receive.</w:t>
      </w:r>
      <w:r w:rsidRPr="004C1C44">
        <w:rPr>
          <w:color w:val="000000" w:themeColor="text1"/>
        </w:rPr>
        <w:t xml:space="preserve"> </w:t>
      </w:r>
      <w:r w:rsidR="460A196F" w:rsidRPr="004C1C44">
        <w:rPr>
          <w:color w:val="000000" w:themeColor="text1"/>
        </w:rPr>
        <w:t xml:space="preserve">Rapid access to already processed information </w:t>
      </w:r>
      <w:r w:rsidRPr="004C1C44">
        <w:rPr>
          <w:color w:val="000000" w:themeColor="text1"/>
        </w:rPr>
        <w:t xml:space="preserve">can </w:t>
      </w:r>
      <w:r w:rsidR="460A196F" w:rsidRPr="004C1C44">
        <w:rPr>
          <w:color w:val="000000" w:themeColor="text1"/>
        </w:rPr>
        <w:t>facilitate the retention of information during the learning process of knowledge already learned or yet to be learned.</w:t>
      </w:r>
      <w:r w:rsidRPr="004C1C44">
        <w:rPr>
          <w:color w:val="000000" w:themeColor="text1"/>
        </w:rPr>
        <w:t xml:space="preserve"> Creating a cheat sheet can be </w:t>
      </w:r>
      <w:r w:rsidR="089D9D2A" w:rsidRPr="004C1C44">
        <w:rPr>
          <w:color w:val="000000" w:themeColor="text1"/>
        </w:rPr>
        <w:t>helpful in finding keywords</w:t>
      </w:r>
      <w:r w:rsidRPr="004C1C44">
        <w:rPr>
          <w:color w:val="000000" w:themeColor="text1"/>
        </w:rPr>
        <w:t xml:space="preserve"> that we might forget</w:t>
      </w:r>
      <w:r w:rsidR="089D9D2A" w:rsidRPr="004C1C44">
        <w:rPr>
          <w:color w:val="000000" w:themeColor="text1"/>
        </w:rPr>
        <w:t xml:space="preserve"> and need to remember as quickly as possible.</w:t>
      </w:r>
      <w:r w:rsidRPr="004C1C44">
        <w:rPr>
          <w:color w:val="000000" w:themeColor="text1"/>
        </w:rPr>
        <w:t xml:space="preserve"> In this cheat sheet we also added some additional resources such as books and courses that, if necessary, can be an extra source of information to expand our knowledge without the need to increase the amount of information contained in the sheet.</w:t>
      </w:r>
    </w:p>
    <w:p w14:paraId="31789D09" w14:textId="77777777" w:rsidR="0092540E" w:rsidRPr="004C1C44" w:rsidRDefault="0092540E" w:rsidP="00EC42C4">
      <w:pPr>
        <w:rPr>
          <w:color w:val="000000" w:themeColor="text1"/>
          <w:u w:val="single"/>
        </w:rPr>
      </w:pPr>
    </w:p>
    <w:p w14:paraId="0EFDCBA7" w14:textId="77777777" w:rsidR="0092540E" w:rsidRPr="004C1C44" w:rsidRDefault="0092540E" w:rsidP="00EC42C4">
      <w:pPr>
        <w:rPr>
          <w:color w:val="000000" w:themeColor="text1"/>
          <w:u w:val="single"/>
        </w:rPr>
      </w:pPr>
    </w:p>
    <w:p w14:paraId="4AD34A3F" w14:textId="076A7359" w:rsidR="0092540E" w:rsidRPr="004C1C44" w:rsidRDefault="0092540E" w:rsidP="00EC42C4">
      <w:pPr>
        <w:rPr>
          <w:color w:val="000000" w:themeColor="text1"/>
          <w:u w:val="single"/>
        </w:rPr>
      </w:pPr>
    </w:p>
    <w:p w14:paraId="6CA16DA0" w14:textId="77777777" w:rsidR="003D608B" w:rsidRPr="004C1C44" w:rsidRDefault="003D608B" w:rsidP="00EC42C4">
      <w:pPr>
        <w:rPr>
          <w:color w:val="000000" w:themeColor="text1"/>
          <w:u w:val="single"/>
        </w:rPr>
        <w:sectPr w:rsidR="003D608B" w:rsidRPr="004C1C44" w:rsidSect="00E145B1">
          <w:type w:val="continuous"/>
          <w:pgSz w:w="12240" w:h="15840"/>
          <w:pgMar w:top="720" w:right="720" w:bottom="720" w:left="720" w:header="720" w:footer="720" w:gutter="0"/>
          <w:cols w:space="720"/>
          <w:docGrid w:linePitch="360"/>
        </w:sectPr>
      </w:pPr>
    </w:p>
    <w:p w14:paraId="0F7A4C93" w14:textId="4EB77A27" w:rsidR="003D608B" w:rsidRPr="004C1C44" w:rsidRDefault="003D608B" w:rsidP="00EC42C4">
      <w:pPr>
        <w:rPr>
          <w:color w:val="000000" w:themeColor="text1"/>
          <w:u w:val="single"/>
        </w:rPr>
        <w:sectPr w:rsidR="003D608B" w:rsidRPr="004C1C44" w:rsidSect="00E145B1">
          <w:type w:val="continuous"/>
          <w:pgSz w:w="12240" w:h="15840"/>
          <w:pgMar w:top="720" w:right="720" w:bottom="720" w:left="720" w:header="720" w:footer="720" w:gutter="0"/>
          <w:cols w:space="720"/>
          <w:docGrid w:linePitch="360"/>
        </w:sectPr>
      </w:pPr>
    </w:p>
    <w:p w14:paraId="5CB5D71D" w14:textId="77777777" w:rsidR="003D608B" w:rsidRPr="004C1C44" w:rsidRDefault="003D608B" w:rsidP="00EC42C4">
      <w:pPr>
        <w:rPr>
          <w:color w:val="000000" w:themeColor="text1"/>
          <w:u w:val="single"/>
        </w:rPr>
      </w:pPr>
    </w:p>
    <w:sectPr w:rsidR="003D608B" w:rsidRPr="004C1C44" w:rsidSect="00E145B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5BB0"/>
    <w:multiLevelType w:val="hybridMultilevel"/>
    <w:tmpl w:val="FFFFFFFF"/>
    <w:lvl w:ilvl="0" w:tplc="CF601C50">
      <w:start w:val="1"/>
      <w:numFmt w:val="bullet"/>
      <w:lvlText w:val=""/>
      <w:lvlJc w:val="left"/>
      <w:pPr>
        <w:ind w:left="720" w:hanging="360"/>
      </w:pPr>
      <w:rPr>
        <w:rFonts w:ascii="Symbol" w:hAnsi="Symbol" w:hint="default"/>
      </w:rPr>
    </w:lvl>
    <w:lvl w:ilvl="1" w:tplc="6B90D388">
      <w:start w:val="1"/>
      <w:numFmt w:val="bullet"/>
      <w:lvlText w:val="o"/>
      <w:lvlJc w:val="left"/>
      <w:pPr>
        <w:ind w:left="1440" w:hanging="360"/>
      </w:pPr>
      <w:rPr>
        <w:rFonts w:ascii="Courier New" w:hAnsi="Courier New" w:hint="default"/>
      </w:rPr>
    </w:lvl>
    <w:lvl w:ilvl="2" w:tplc="9F3AF4AE">
      <w:start w:val="1"/>
      <w:numFmt w:val="bullet"/>
      <w:lvlText w:val=""/>
      <w:lvlJc w:val="left"/>
      <w:pPr>
        <w:ind w:left="2160" w:hanging="360"/>
      </w:pPr>
      <w:rPr>
        <w:rFonts w:ascii="Wingdings" w:hAnsi="Wingdings" w:hint="default"/>
      </w:rPr>
    </w:lvl>
    <w:lvl w:ilvl="3" w:tplc="692E96CE">
      <w:start w:val="1"/>
      <w:numFmt w:val="bullet"/>
      <w:lvlText w:val=""/>
      <w:lvlJc w:val="left"/>
      <w:pPr>
        <w:ind w:left="2880" w:hanging="360"/>
      </w:pPr>
      <w:rPr>
        <w:rFonts w:ascii="Symbol" w:hAnsi="Symbol" w:hint="default"/>
      </w:rPr>
    </w:lvl>
    <w:lvl w:ilvl="4" w:tplc="F2DC77B2">
      <w:start w:val="1"/>
      <w:numFmt w:val="bullet"/>
      <w:lvlText w:val="o"/>
      <w:lvlJc w:val="left"/>
      <w:pPr>
        <w:ind w:left="3600" w:hanging="360"/>
      </w:pPr>
      <w:rPr>
        <w:rFonts w:ascii="Courier New" w:hAnsi="Courier New" w:hint="default"/>
      </w:rPr>
    </w:lvl>
    <w:lvl w:ilvl="5" w:tplc="6F7A09EA">
      <w:start w:val="1"/>
      <w:numFmt w:val="bullet"/>
      <w:lvlText w:val=""/>
      <w:lvlJc w:val="left"/>
      <w:pPr>
        <w:ind w:left="4320" w:hanging="360"/>
      </w:pPr>
      <w:rPr>
        <w:rFonts w:ascii="Wingdings" w:hAnsi="Wingdings" w:hint="default"/>
      </w:rPr>
    </w:lvl>
    <w:lvl w:ilvl="6" w:tplc="9826833C">
      <w:start w:val="1"/>
      <w:numFmt w:val="bullet"/>
      <w:lvlText w:val=""/>
      <w:lvlJc w:val="left"/>
      <w:pPr>
        <w:ind w:left="5040" w:hanging="360"/>
      </w:pPr>
      <w:rPr>
        <w:rFonts w:ascii="Symbol" w:hAnsi="Symbol" w:hint="default"/>
      </w:rPr>
    </w:lvl>
    <w:lvl w:ilvl="7" w:tplc="33F8FFB8">
      <w:start w:val="1"/>
      <w:numFmt w:val="bullet"/>
      <w:lvlText w:val="o"/>
      <w:lvlJc w:val="left"/>
      <w:pPr>
        <w:ind w:left="5760" w:hanging="360"/>
      </w:pPr>
      <w:rPr>
        <w:rFonts w:ascii="Courier New" w:hAnsi="Courier New" w:hint="default"/>
      </w:rPr>
    </w:lvl>
    <w:lvl w:ilvl="8" w:tplc="EA88E584">
      <w:start w:val="1"/>
      <w:numFmt w:val="bullet"/>
      <w:lvlText w:val=""/>
      <w:lvlJc w:val="left"/>
      <w:pPr>
        <w:ind w:left="6480" w:hanging="360"/>
      </w:pPr>
      <w:rPr>
        <w:rFonts w:ascii="Wingdings" w:hAnsi="Wingdings" w:hint="default"/>
      </w:rPr>
    </w:lvl>
  </w:abstractNum>
  <w:abstractNum w:abstractNumId="1" w15:restartNumberingAfterBreak="0">
    <w:nsid w:val="0904221B"/>
    <w:multiLevelType w:val="hybridMultilevel"/>
    <w:tmpl w:val="FFFFFFFF"/>
    <w:lvl w:ilvl="0" w:tplc="E9B0A010">
      <w:start w:val="1"/>
      <w:numFmt w:val="bullet"/>
      <w:lvlText w:val=""/>
      <w:lvlJc w:val="left"/>
      <w:pPr>
        <w:ind w:left="720" w:hanging="360"/>
      </w:pPr>
      <w:rPr>
        <w:rFonts w:ascii="Symbol" w:hAnsi="Symbol" w:hint="default"/>
      </w:rPr>
    </w:lvl>
    <w:lvl w:ilvl="1" w:tplc="1BECB7D4">
      <w:start w:val="1"/>
      <w:numFmt w:val="bullet"/>
      <w:lvlText w:val="o"/>
      <w:lvlJc w:val="left"/>
      <w:pPr>
        <w:ind w:left="1440" w:hanging="360"/>
      </w:pPr>
      <w:rPr>
        <w:rFonts w:ascii="Courier New" w:hAnsi="Courier New" w:hint="default"/>
      </w:rPr>
    </w:lvl>
    <w:lvl w:ilvl="2" w:tplc="BE9043E0">
      <w:start w:val="1"/>
      <w:numFmt w:val="bullet"/>
      <w:lvlText w:val=""/>
      <w:lvlJc w:val="left"/>
      <w:pPr>
        <w:ind w:left="2160" w:hanging="360"/>
      </w:pPr>
      <w:rPr>
        <w:rFonts w:ascii="Wingdings" w:hAnsi="Wingdings" w:hint="default"/>
      </w:rPr>
    </w:lvl>
    <w:lvl w:ilvl="3" w:tplc="4D58817E">
      <w:start w:val="1"/>
      <w:numFmt w:val="bullet"/>
      <w:lvlText w:val=""/>
      <w:lvlJc w:val="left"/>
      <w:pPr>
        <w:ind w:left="2880" w:hanging="360"/>
      </w:pPr>
      <w:rPr>
        <w:rFonts w:ascii="Symbol" w:hAnsi="Symbol" w:hint="default"/>
      </w:rPr>
    </w:lvl>
    <w:lvl w:ilvl="4" w:tplc="48B013BC">
      <w:start w:val="1"/>
      <w:numFmt w:val="bullet"/>
      <w:lvlText w:val="o"/>
      <w:lvlJc w:val="left"/>
      <w:pPr>
        <w:ind w:left="3600" w:hanging="360"/>
      </w:pPr>
      <w:rPr>
        <w:rFonts w:ascii="Courier New" w:hAnsi="Courier New" w:hint="default"/>
      </w:rPr>
    </w:lvl>
    <w:lvl w:ilvl="5" w:tplc="6C7A1AC8">
      <w:start w:val="1"/>
      <w:numFmt w:val="bullet"/>
      <w:lvlText w:val=""/>
      <w:lvlJc w:val="left"/>
      <w:pPr>
        <w:ind w:left="4320" w:hanging="360"/>
      </w:pPr>
      <w:rPr>
        <w:rFonts w:ascii="Wingdings" w:hAnsi="Wingdings" w:hint="default"/>
      </w:rPr>
    </w:lvl>
    <w:lvl w:ilvl="6" w:tplc="D876D486">
      <w:start w:val="1"/>
      <w:numFmt w:val="bullet"/>
      <w:lvlText w:val=""/>
      <w:lvlJc w:val="left"/>
      <w:pPr>
        <w:ind w:left="5040" w:hanging="360"/>
      </w:pPr>
      <w:rPr>
        <w:rFonts w:ascii="Symbol" w:hAnsi="Symbol" w:hint="default"/>
      </w:rPr>
    </w:lvl>
    <w:lvl w:ilvl="7" w:tplc="B4906B2A">
      <w:start w:val="1"/>
      <w:numFmt w:val="bullet"/>
      <w:lvlText w:val="o"/>
      <w:lvlJc w:val="left"/>
      <w:pPr>
        <w:ind w:left="5760" w:hanging="360"/>
      </w:pPr>
      <w:rPr>
        <w:rFonts w:ascii="Courier New" w:hAnsi="Courier New" w:hint="default"/>
      </w:rPr>
    </w:lvl>
    <w:lvl w:ilvl="8" w:tplc="85207E8A">
      <w:start w:val="1"/>
      <w:numFmt w:val="bullet"/>
      <w:lvlText w:val=""/>
      <w:lvlJc w:val="left"/>
      <w:pPr>
        <w:ind w:left="6480" w:hanging="360"/>
      </w:pPr>
      <w:rPr>
        <w:rFonts w:ascii="Wingdings" w:hAnsi="Wingdings" w:hint="default"/>
      </w:rPr>
    </w:lvl>
  </w:abstractNum>
  <w:abstractNum w:abstractNumId="2" w15:restartNumberingAfterBreak="0">
    <w:nsid w:val="0F561590"/>
    <w:multiLevelType w:val="hybridMultilevel"/>
    <w:tmpl w:val="8BA0EE24"/>
    <w:lvl w:ilvl="0" w:tplc="FFFFFFF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8CCC7"/>
    <w:multiLevelType w:val="hybridMultilevel"/>
    <w:tmpl w:val="FFFFFFFF"/>
    <w:lvl w:ilvl="0" w:tplc="A440A01A">
      <w:start w:val="1"/>
      <w:numFmt w:val="bullet"/>
      <w:lvlText w:val=""/>
      <w:lvlJc w:val="left"/>
      <w:pPr>
        <w:ind w:left="720" w:hanging="360"/>
      </w:pPr>
      <w:rPr>
        <w:rFonts w:ascii="Symbol" w:hAnsi="Symbol" w:hint="default"/>
      </w:rPr>
    </w:lvl>
    <w:lvl w:ilvl="1" w:tplc="9E300334">
      <w:start w:val="1"/>
      <w:numFmt w:val="bullet"/>
      <w:lvlText w:val="o"/>
      <w:lvlJc w:val="left"/>
      <w:pPr>
        <w:ind w:left="1440" w:hanging="360"/>
      </w:pPr>
      <w:rPr>
        <w:rFonts w:ascii="Courier New" w:hAnsi="Courier New" w:hint="default"/>
      </w:rPr>
    </w:lvl>
    <w:lvl w:ilvl="2" w:tplc="20B8A6AC">
      <w:start w:val="1"/>
      <w:numFmt w:val="bullet"/>
      <w:lvlText w:val=""/>
      <w:lvlJc w:val="left"/>
      <w:pPr>
        <w:ind w:left="2160" w:hanging="360"/>
      </w:pPr>
      <w:rPr>
        <w:rFonts w:ascii="Wingdings" w:hAnsi="Wingdings" w:hint="default"/>
      </w:rPr>
    </w:lvl>
    <w:lvl w:ilvl="3" w:tplc="A3C2F776">
      <w:start w:val="1"/>
      <w:numFmt w:val="bullet"/>
      <w:lvlText w:val=""/>
      <w:lvlJc w:val="left"/>
      <w:pPr>
        <w:ind w:left="2880" w:hanging="360"/>
      </w:pPr>
      <w:rPr>
        <w:rFonts w:ascii="Symbol" w:hAnsi="Symbol" w:hint="default"/>
      </w:rPr>
    </w:lvl>
    <w:lvl w:ilvl="4" w:tplc="06FC3C8A">
      <w:start w:val="1"/>
      <w:numFmt w:val="bullet"/>
      <w:lvlText w:val="o"/>
      <w:lvlJc w:val="left"/>
      <w:pPr>
        <w:ind w:left="3600" w:hanging="360"/>
      </w:pPr>
      <w:rPr>
        <w:rFonts w:ascii="Courier New" w:hAnsi="Courier New" w:hint="default"/>
      </w:rPr>
    </w:lvl>
    <w:lvl w:ilvl="5" w:tplc="E38CFFF2">
      <w:start w:val="1"/>
      <w:numFmt w:val="bullet"/>
      <w:lvlText w:val=""/>
      <w:lvlJc w:val="left"/>
      <w:pPr>
        <w:ind w:left="4320" w:hanging="360"/>
      </w:pPr>
      <w:rPr>
        <w:rFonts w:ascii="Wingdings" w:hAnsi="Wingdings" w:hint="default"/>
      </w:rPr>
    </w:lvl>
    <w:lvl w:ilvl="6" w:tplc="B0680006">
      <w:start w:val="1"/>
      <w:numFmt w:val="bullet"/>
      <w:lvlText w:val=""/>
      <w:lvlJc w:val="left"/>
      <w:pPr>
        <w:ind w:left="5040" w:hanging="360"/>
      </w:pPr>
      <w:rPr>
        <w:rFonts w:ascii="Symbol" w:hAnsi="Symbol" w:hint="default"/>
      </w:rPr>
    </w:lvl>
    <w:lvl w:ilvl="7" w:tplc="522E3300">
      <w:start w:val="1"/>
      <w:numFmt w:val="bullet"/>
      <w:lvlText w:val="o"/>
      <w:lvlJc w:val="left"/>
      <w:pPr>
        <w:ind w:left="5760" w:hanging="360"/>
      </w:pPr>
      <w:rPr>
        <w:rFonts w:ascii="Courier New" w:hAnsi="Courier New" w:hint="default"/>
      </w:rPr>
    </w:lvl>
    <w:lvl w:ilvl="8" w:tplc="EA2654B8">
      <w:start w:val="1"/>
      <w:numFmt w:val="bullet"/>
      <w:lvlText w:val=""/>
      <w:lvlJc w:val="left"/>
      <w:pPr>
        <w:ind w:left="6480" w:hanging="360"/>
      </w:pPr>
      <w:rPr>
        <w:rFonts w:ascii="Wingdings" w:hAnsi="Wingdings" w:hint="default"/>
      </w:rPr>
    </w:lvl>
  </w:abstractNum>
  <w:abstractNum w:abstractNumId="4" w15:restartNumberingAfterBreak="0">
    <w:nsid w:val="11BC7F6E"/>
    <w:multiLevelType w:val="multilevel"/>
    <w:tmpl w:val="CE9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EE88"/>
    <w:multiLevelType w:val="hybridMultilevel"/>
    <w:tmpl w:val="FFFFFFFF"/>
    <w:lvl w:ilvl="0" w:tplc="92901518">
      <w:start w:val="1"/>
      <w:numFmt w:val="bullet"/>
      <w:lvlText w:val=""/>
      <w:lvlJc w:val="left"/>
      <w:pPr>
        <w:ind w:left="720" w:hanging="360"/>
      </w:pPr>
      <w:rPr>
        <w:rFonts w:ascii="Symbol" w:hAnsi="Symbol" w:hint="default"/>
      </w:rPr>
    </w:lvl>
    <w:lvl w:ilvl="1" w:tplc="7E2CD91A">
      <w:start w:val="1"/>
      <w:numFmt w:val="bullet"/>
      <w:lvlText w:val="o"/>
      <w:lvlJc w:val="left"/>
      <w:pPr>
        <w:ind w:left="1440" w:hanging="360"/>
      </w:pPr>
      <w:rPr>
        <w:rFonts w:ascii="Courier New" w:hAnsi="Courier New" w:hint="default"/>
      </w:rPr>
    </w:lvl>
    <w:lvl w:ilvl="2" w:tplc="6FA6C462">
      <w:start w:val="1"/>
      <w:numFmt w:val="bullet"/>
      <w:lvlText w:val=""/>
      <w:lvlJc w:val="left"/>
      <w:pPr>
        <w:ind w:left="2160" w:hanging="360"/>
      </w:pPr>
      <w:rPr>
        <w:rFonts w:ascii="Wingdings" w:hAnsi="Wingdings" w:hint="default"/>
      </w:rPr>
    </w:lvl>
    <w:lvl w:ilvl="3" w:tplc="812CD6CA">
      <w:start w:val="1"/>
      <w:numFmt w:val="bullet"/>
      <w:lvlText w:val=""/>
      <w:lvlJc w:val="left"/>
      <w:pPr>
        <w:ind w:left="2880" w:hanging="360"/>
      </w:pPr>
      <w:rPr>
        <w:rFonts w:ascii="Symbol" w:hAnsi="Symbol" w:hint="default"/>
      </w:rPr>
    </w:lvl>
    <w:lvl w:ilvl="4" w:tplc="B9CE841E">
      <w:start w:val="1"/>
      <w:numFmt w:val="bullet"/>
      <w:lvlText w:val="o"/>
      <w:lvlJc w:val="left"/>
      <w:pPr>
        <w:ind w:left="3600" w:hanging="360"/>
      </w:pPr>
      <w:rPr>
        <w:rFonts w:ascii="Courier New" w:hAnsi="Courier New" w:hint="default"/>
      </w:rPr>
    </w:lvl>
    <w:lvl w:ilvl="5" w:tplc="DF287D3E">
      <w:start w:val="1"/>
      <w:numFmt w:val="bullet"/>
      <w:lvlText w:val=""/>
      <w:lvlJc w:val="left"/>
      <w:pPr>
        <w:ind w:left="4320" w:hanging="360"/>
      </w:pPr>
      <w:rPr>
        <w:rFonts w:ascii="Wingdings" w:hAnsi="Wingdings" w:hint="default"/>
      </w:rPr>
    </w:lvl>
    <w:lvl w:ilvl="6" w:tplc="3BE41488">
      <w:start w:val="1"/>
      <w:numFmt w:val="bullet"/>
      <w:lvlText w:val=""/>
      <w:lvlJc w:val="left"/>
      <w:pPr>
        <w:ind w:left="5040" w:hanging="360"/>
      </w:pPr>
      <w:rPr>
        <w:rFonts w:ascii="Symbol" w:hAnsi="Symbol" w:hint="default"/>
      </w:rPr>
    </w:lvl>
    <w:lvl w:ilvl="7" w:tplc="08B0A4E6">
      <w:start w:val="1"/>
      <w:numFmt w:val="bullet"/>
      <w:lvlText w:val="o"/>
      <w:lvlJc w:val="left"/>
      <w:pPr>
        <w:ind w:left="5760" w:hanging="360"/>
      </w:pPr>
      <w:rPr>
        <w:rFonts w:ascii="Courier New" w:hAnsi="Courier New" w:hint="default"/>
      </w:rPr>
    </w:lvl>
    <w:lvl w:ilvl="8" w:tplc="A5FAE174">
      <w:start w:val="1"/>
      <w:numFmt w:val="bullet"/>
      <w:lvlText w:val=""/>
      <w:lvlJc w:val="left"/>
      <w:pPr>
        <w:ind w:left="6480" w:hanging="360"/>
      </w:pPr>
      <w:rPr>
        <w:rFonts w:ascii="Wingdings" w:hAnsi="Wingdings" w:hint="default"/>
      </w:rPr>
    </w:lvl>
  </w:abstractNum>
  <w:abstractNum w:abstractNumId="6" w15:restartNumberingAfterBreak="0">
    <w:nsid w:val="198B3BE3"/>
    <w:multiLevelType w:val="hybridMultilevel"/>
    <w:tmpl w:val="FFFFFFFF"/>
    <w:lvl w:ilvl="0" w:tplc="7AC0A764">
      <w:start w:val="1"/>
      <w:numFmt w:val="bullet"/>
      <w:lvlText w:val=""/>
      <w:lvlJc w:val="left"/>
      <w:pPr>
        <w:ind w:left="720" w:hanging="360"/>
      </w:pPr>
      <w:rPr>
        <w:rFonts w:ascii="Symbol" w:hAnsi="Symbol" w:hint="default"/>
      </w:rPr>
    </w:lvl>
    <w:lvl w:ilvl="1" w:tplc="467A4224">
      <w:start w:val="1"/>
      <w:numFmt w:val="bullet"/>
      <w:lvlText w:val="o"/>
      <w:lvlJc w:val="left"/>
      <w:pPr>
        <w:ind w:left="1440" w:hanging="360"/>
      </w:pPr>
      <w:rPr>
        <w:rFonts w:ascii="Courier New" w:hAnsi="Courier New" w:hint="default"/>
      </w:rPr>
    </w:lvl>
    <w:lvl w:ilvl="2" w:tplc="E7C29DCA">
      <w:start w:val="1"/>
      <w:numFmt w:val="bullet"/>
      <w:lvlText w:val=""/>
      <w:lvlJc w:val="left"/>
      <w:pPr>
        <w:ind w:left="2160" w:hanging="360"/>
      </w:pPr>
      <w:rPr>
        <w:rFonts w:ascii="Wingdings" w:hAnsi="Wingdings" w:hint="default"/>
      </w:rPr>
    </w:lvl>
    <w:lvl w:ilvl="3" w:tplc="EA5C6E14">
      <w:start w:val="1"/>
      <w:numFmt w:val="bullet"/>
      <w:lvlText w:val=""/>
      <w:lvlJc w:val="left"/>
      <w:pPr>
        <w:ind w:left="2880" w:hanging="360"/>
      </w:pPr>
      <w:rPr>
        <w:rFonts w:ascii="Symbol" w:hAnsi="Symbol" w:hint="default"/>
      </w:rPr>
    </w:lvl>
    <w:lvl w:ilvl="4" w:tplc="60726BEA">
      <w:start w:val="1"/>
      <w:numFmt w:val="bullet"/>
      <w:lvlText w:val="o"/>
      <w:lvlJc w:val="left"/>
      <w:pPr>
        <w:ind w:left="3600" w:hanging="360"/>
      </w:pPr>
      <w:rPr>
        <w:rFonts w:ascii="Courier New" w:hAnsi="Courier New" w:hint="default"/>
      </w:rPr>
    </w:lvl>
    <w:lvl w:ilvl="5" w:tplc="5FCC763A">
      <w:start w:val="1"/>
      <w:numFmt w:val="bullet"/>
      <w:lvlText w:val=""/>
      <w:lvlJc w:val="left"/>
      <w:pPr>
        <w:ind w:left="4320" w:hanging="360"/>
      </w:pPr>
      <w:rPr>
        <w:rFonts w:ascii="Wingdings" w:hAnsi="Wingdings" w:hint="default"/>
      </w:rPr>
    </w:lvl>
    <w:lvl w:ilvl="6" w:tplc="F6B403E4">
      <w:start w:val="1"/>
      <w:numFmt w:val="bullet"/>
      <w:lvlText w:val=""/>
      <w:lvlJc w:val="left"/>
      <w:pPr>
        <w:ind w:left="5040" w:hanging="360"/>
      </w:pPr>
      <w:rPr>
        <w:rFonts w:ascii="Symbol" w:hAnsi="Symbol" w:hint="default"/>
      </w:rPr>
    </w:lvl>
    <w:lvl w:ilvl="7" w:tplc="A8F42900">
      <w:start w:val="1"/>
      <w:numFmt w:val="bullet"/>
      <w:lvlText w:val="o"/>
      <w:lvlJc w:val="left"/>
      <w:pPr>
        <w:ind w:left="5760" w:hanging="360"/>
      </w:pPr>
      <w:rPr>
        <w:rFonts w:ascii="Courier New" w:hAnsi="Courier New" w:hint="default"/>
      </w:rPr>
    </w:lvl>
    <w:lvl w:ilvl="8" w:tplc="64E2C7A2">
      <w:start w:val="1"/>
      <w:numFmt w:val="bullet"/>
      <w:lvlText w:val=""/>
      <w:lvlJc w:val="left"/>
      <w:pPr>
        <w:ind w:left="6480" w:hanging="360"/>
      </w:pPr>
      <w:rPr>
        <w:rFonts w:ascii="Wingdings" w:hAnsi="Wingdings" w:hint="default"/>
      </w:rPr>
    </w:lvl>
  </w:abstractNum>
  <w:abstractNum w:abstractNumId="7" w15:restartNumberingAfterBreak="0">
    <w:nsid w:val="1A37A881"/>
    <w:multiLevelType w:val="hybridMultilevel"/>
    <w:tmpl w:val="FFFFFFFF"/>
    <w:lvl w:ilvl="0" w:tplc="048E01F0">
      <w:start w:val="1"/>
      <w:numFmt w:val="bullet"/>
      <w:lvlText w:val=""/>
      <w:lvlJc w:val="left"/>
      <w:pPr>
        <w:ind w:left="720" w:hanging="360"/>
      </w:pPr>
      <w:rPr>
        <w:rFonts w:ascii="Symbol" w:hAnsi="Symbol" w:hint="default"/>
      </w:rPr>
    </w:lvl>
    <w:lvl w:ilvl="1" w:tplc="96689820">
      <w:start w:val="1"/>
      <w:numFmt w:val="bullet"/>
      <w:lvlText w:val="o"/>
      <w:lvlJc w:val="left"/>
      <w:pPr>
        <w:ind w:left="1440" w:hanging="360"/>
      </w:pPr>
      <w:rPr>
        <w:rFonts w:ascii="Courier New" w:hAnsi="Courier New" w:hint="default"/>
      </w:rPr>
    </w:lvl>
    <w:lvl w:ilvl="2" w:tplc="9D5C7624">
      <w:start w:val="1"/>
      <w:numFmt w:val="bullet"/>
      <w:lvlText w:val=""/>
      <w:lvlJc w:val="left"/>
      <w:pPr>
        <w:ind w:left="2160" w:hanging="360"/>
      </w:pPr>
      <w:rPr>
        <w:rFonts w:ascii="Wingdings" w:hAnsi="Wingdings" w:hint="default"/>
      </w:rPr>
    </w:lvl>
    <w:lvl w:ilvl="3" w:tplc="AB520234">
      <w:start w:val="1"/>
      <w:numFmt w:val="bullet"/>
      <w:lvlText w:val=""/>
      <w:lvlJc w:val="left"/>
      <w:pPr>
        <w:ind w:left="2880" w:hanging="360"/>
      </w:pPr>
      <w:rPr>
        <w:rFonts w:ascii="Symbol" w:hAnsi="Symbol" w:hint="default"/>
      </w:rPr>
    </w:lvl>
    <w:lvl w:ilvl="4" w:tplc="F992F3E6">
      <w:start w:val="1"/>
      <w:numFmt w:val="bullet"/>
      <w:lvlText w:val="o"/>
      <w:lvlJc w:val="left"/>
      <w:pPr>
        <w:ind w:left="3600" w:hanging="360"/>
      </w:pPr>
      <w:rPr>
        <w:rFonts w:ascii="Courier New" w:hAnsi="Courier New" w:hint="default"/>
      </w:rPr>
    </w:lvl>
    <w:lvl w:ilvl="5" w:tplc="75A22926">
      <w:start w:val="1"/>
      <w:numFmt w:val="bullet"/>
      <w:lvlText w:val=""/>
      <w:lvlJc w:val="left"/>
      <w:pPr>
        <w:ind w:left="4320" w:hanging="360"/>
      </w:pPr>
      <w:rPr>
        <w:rFonts w:ascii="Wingdings" w:hAnsi="Wingdings" w:hint="default"/>
      </w:rPr>
    </w:lvl>
    <w:lvl w:ilvl="6" w:tplc="DB12FF1E">
      <w:start w:val="1"/>
      <w:numFmt w:val="bullet"/>
      <w:lvlText w:val=""/>
      <w:lvlJc w:val="left"/>
      <w:pPr>
        <w:ind w:left="5040" w:hanging="360"/>
      </w:pPr>
      <w:rPr>
        <w:rFonts w:ascii="Symbol" w:hAnsi="Symbol" w:hint="default"/>
      </w:rPr>
    </w:lvl>
    <w:lvl w:ilvl="7" w:tplc="C80E38FA">
      <w:start w:val="1"/>
      <w:numFmt w:val="bullet"/>
      <w:lvlText w:val="o"/>
      <w:lvlJc w:val="left"/>
      <w:pPr>
        <w:ind w:left="5760" w:hanging="360"/>
      </w:pPr>
      <w:rPr>
        <w:rFonts w:ascii="Courier New" w:hAnsi="Courier New" w:hint="default"/>
      </w:rPr>
    </w:lvl>
    <w:lvl w:ilvl="8" w:tplc="4C72192C">
      <w:start w:val="1"/>
      <w:numFmt w:val="bullet"/>
      <w:lvlText w:val=""/>
      <w:lvlJc w:val="left"/>
      <w:pPr>
        <w:ind w:left="6480" w:hanging="360"/>
      </w:pPr>
      <w:rPr>
        <w:rFonts w:ascii="Wingdings" w:hAnsi="Wingdings" w:hint="default"/>
      </w:rPr>
    </w:lvl>
  </w:abstractNum>
  <w:abstractNum w:abstractNumId="8" w15:restartNumberingAfterBreak="0">
    <w:nsid w:val="1D64D12A"/>
    <w:multiLevelType w:val="hybridMultilevel"/>
    <w:tmpl w:val="FFFFFFFF"/>
    <w:lvl w:ilvl="0" w:tplc="14E26F44">
      <w:start w:val="1"/>
      <w:numFmt w:val="bullet"/>
      <w:lvlText w:val=""/>
      <w:lvlJc w:val="left"/>
      <w:pPr>
        <w:ind w:left="720" w:hanging="360"/>
      </w:pPr>
      <w:rPr>
        <w:rFonts w:ascii="Symbol" w:hAnsi="Symbol" w:hint="default"/>
      </w:rPr>
    </w:lvl>
    <w:lvl w:ilvl="1" w:tplc="F77289EC">
      <w:start w:val="1"/>
      <w:numFmt w:val="bullet"/>
      <w:lvlText w:val="o"/>
      <w:lvlJc w:val="left"/>
      <w:pPr>
        <w:ind w:left="1440" w:hanging="360"/>
      </w:pPr>
      <w:rPr>
        <w:rFonts w:ascii="Courier New" w:hAnsi="Courier New" w:hint="default"/>
      </w:rPr>
    </w:lvl>
    <w:lvl w:ilvl="2" w:tplc="BCD85366">
      <w:start w:val="1"/>
      <w:numFmt w:val="bullet"/>
      <w:lvlText w:val=""/>
      <w:lvlJc w:val="left"/>
      <w:pPr>
        <w:ind w:left="2160" w:hanging="360"/>
      </w:pPr>
      <w:rPr>
        <w:rFonts w:ascii="Wingdings" w:hAnsi="Wingdings" w:hint="default"/>
      </w:rPr>
    </w:lvl>
    <w:lvl w:ilvl="3" w:tplc="F7C014B0">
      <w:start w:val="1"/>
      <w:numFmt w:val="bullet"/>
      <w:lvlText w:val=""/>
      <w:lvlJc w:val="left"/>
      <w:pPr>
        <w:ind w:left="2880" w:hanging="360"/>
      </w:pPr>
      <w:rPr>
        <w:rFonts w:ascii="Symbol" w:hAnsi="Symbol" w:hint="default"/>
      </w:rPr>
    </w:lvl>
    <w:lvl w:ilvl="4" w:tplc="FD14A622">
      <w:start w:val="1"/>
      <w:numFmt w:val="bullet"/>
      <w:lvlText w:val="o"/>
      <w:lvlJc w:val="left"/>
      <w:pPr>
        <w:ind w:left="3600" w:hanging="360"/>
      </w:pPr>
      <w:rPr>
        <w:rFonts w:ascii="Courier New" w:hAnsi="Courier New" w:hint="default"/>
      </w:rPr>
    </w:lvl>
    <w:lvl w:ilvl="5" w:tplc="0D34D542">
      <w:start w:val="1"/>
      <w:numFmt w:val="bullet"/>
      <w:lvlText w:val=""/>
      <w:lvlJc w:val="left"/>
      <w:pPr>
        <w:ind w:left="4320" w:hanging="360"/>
      </w:pPr>
      <w:rPr>
        <w:rFonts w:ascii="Wingdings" w:hAnsi="Wingdings" w:hint="default"/>
      </w:rPr>
    </w:lvl>
    <w:lvl w:ilvl="6" w:tplc="C2CEFA62">
      <w:start w:val="1"/>
      <w:numFmt w:val="bullet"/>
      <w:lvlText w:val=""/>
      <w:lvlJc w:val="left"/>
      <w:pPr>
        <w:ind w:left="5040" w:hanging="360"/>
      </w:pPr>
      <w:rPr>
        <w:rFonts w:ascii="Symbol" w:hAnsi="Symbol" w:hint="default"/>
      </w:rPr>
    </w:lvl>
    <w:lvl w:ilvl="7" w:tplc="0AC48474">
      <w:start w:val="1"/>
      <w:numFmt w:val="bullet"/>
      <w:lvlText w:val="o"/>
      <w:lvlJc w:val="left"/>
      <w:pPr>
        <w:ind w:left="5760" w:hanging="360"/>
      </w:pPr>
      <w:rPr>
        <w:rFonts w:ascii="Courier New" w:hAnsi="Courier New" w:hint="default"/>
      </w:rPr>
    </w:lvl>
    <w:lvl w:ilvl="8" w:tplc="E04661AE">
      <w:start w:val="1"/>
      <w:numFmt w:val="bullet"/>
      <w:lvlText w:val=""/>
      <w:lvlJc w:val="left"/>
      <w:pPr>
        <w:ind w:left="6480" w:hanging="360"/>
      </w:pPr>
      <w:rPr>
        <w:rFonts w:ascii="Wingdings" w:hAnsi="Wingdings" w:hint="default"/>
      </w:rPr>
    </w:lvl>
  </w:abstractNum>
  <w:abstractNum w:abstractNumId="9" w15:restartNumberingAfterBreak="0">
    <w:nsid w:val="1EF5622C"/>
    <w:multiLevelType w:val="multilevel"/>
    <w:tmpl w:val="1BC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349CD"/>
    <w:multiLevelType w:val="hybridMultilevel"/>
    <w:tmpl w:val="FFFFFFFF"/>
    <w:lvl w:ilvl="0" w:tplc="F7A2CDCA">
      <w:start w:val="1"/>
      <w:numFmt w:val="bullet"/>
      <w:lvlText w:val=""/>
      <w:lvlJc w:val="left"/>
      <w:pPr>
        <w:ind w:left="720" w:hanging="360"/>
      </w:pPr>
      <w:rPr>
        <w:rFonts w:ascii="Symbol" w:hAnsi="Symbol" w:hint="default"/>
      </w:rPr>
    </w:lvl>
    <w:lvl w:ilvl="1" w:tplc="365015B4">
      <w:start w:val="1"/>
      <w:numFmt w:val="bullet"/>
      <w:lvlText w:val="o"/>
      <w:lvlJc w:val="left"/>
      <w:pPr>
        <w:ind w:left="1440" w:hanging="360"/>
      </w:pPr>
      <w:rPr>
        <w:rFonts w:ascii="Courier New" w:hAnsi="Courier New" w:hint="default"/>
      </w:rPr>
    </w:lvl>
    <w:lvl w:ilvl="2" w:tplc="EA2636E8">
      <w:start w:val="1"/>
      <w:numFmt w:val="bullet"/>
      <w:lvlText w:val=""/>
      <w:lvlJc w:val="left"/>
      <w:pPr>
        <w:ind w:left="2160" w:hanging="360"/>
      </w:pPr>
      <w:rPr>
        <w:rFonts w:ascii="Wingdings" w:hAnsi="Wingdings" w:hint="default"/>
      </w:rPr>
    </w:lvl>
    <w:lvl w:ilvl="3" w:tplc="E22EA194">
      <w:start w:val="1"/>
      <w:numFmt w:val="bullet"/>
      <w:lvlText w:val=""/>
      <w:lvlJc w:val="left"/>
      <w:pPr>
        <w:ind w:left="2880" w:hanging="360"/>
      </w:pPr>
      <w:rPr>
        <w:rFonts w:ascii="Symbol" w:hAnsi="Symbol" w:hint="default"/>
      </w:rPr>
    </w:lvl>
    <w:lvl w:ilvl="4" w:tplc="4D5E6AE8">
      <w:start w:val="1"/>
      <w:numFmt w:val="bullet"/>
      <w:lvlText w:val="o"/>
      <w:lvlJc w:val="left"/>
      <w:pPr>
        <w:ind w:left="3600" w:hanging="360"/>
      </w:pPr>
      <w:rPr>
        <w:rFonts w:ascii="Courier New" w:hAnsi="Courier New" w:hint="default"/>
      </w:rPr>
    </w:lvl>
    <w:lvl w:ilvl="5" w:tplc="ADB0D528">
      <w:start w:val="1"/>
      <w:numFmt w:val="bullet"/>
      <w:lvlText w:val=""/>
      <w:lvlJc w:val="left"/>
      <w:pPr>
        <w:ind w:left="4320" w:hanging="360"/>
      </w:pPr>
      <w:rPr>
        <w:rFonts w:ascii="Wingdings" w:hAnsi="Wingdings" w:hint="default"/>
      </w:rPr>
    </w:lvl>
    <w:lvl w:ilvl="6" w:tplc="206C48EA">
      <w:start w:val="1"/>
      <w:numFmt w:val="bullet"/>
      <w:lvlText w:val=""/>
      <w:lvlJc w:val="left"/>
      <w:pPr>
        <w:ind w:left="5040" w:hanging="360"/>
      </w:pPr>
      <w:rPr>
        <w:rFonts w:ascii="Symbol" w:hAnsi="Symbol" w:hint="default"/>
      </w:rPr>
    </w:lvl>
    <w:lvl w:ilvl="7" w:tplc="AB649FDA">
      <w:start w:val="1"/>
      <w:numFmt w:val="bullet"/>
      <w:lvlText w:val="o"/>
      <w:lvlJc w:val="left"/>
      <w:pPr>
        <w:ind w:left="5760" w:hanging="360"/>
      </w:pPr>
      <w:rPr>
        <w:rFonts w:ascii="Courier New" w:hAnsi="Courier New" w:hint="default"/>
      </w:rPr>
    </w:lvl>
    <w:lvl w:ilvl="8" w:tplc="E31C2E96">
      <w:start w:val="1"/>
      <w:numFmt w:val="bullet"/>
      <w:lvlText w:val=""/>
      <w:lvlJc w:val="left"/>
      <w:pPr>
        <w:ind w:left="6480" w:hanging="360"/>
      </w:pPr>
      <w:rPr>
        <w:rFonts w:ascii="Wingdings" w:hAnsi="Wingdings" w:hint="default"/>
      </w:rPr>
    </w:lvl>
  </w:abstractNum>
  <w:abstractNum w:abstractNumId="11" w15:restartNumberingAfterBreak="0">
    <w:nsid w:val="20396B61"/>
    <w:multiLevelType w:val="multilevel"/>
    <w:tmpl w:val="528A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4740E"/>
    <w:multiLevelType w:val="hybridMultilevel"/>
    <w:tmpl w:val="FFFFFFFF"/>
    <w:lvl w:ilvl="0" w:tplc="0C96311C">
      <w:start w:val="1"/>
      <w:numFmt w:val="bullet"/>
      <w:lvlText w:val=""/>
      <w:lvlJc w:val="left"/>
      <w:pPr>
        <w:ind w:left="720" w:hanging="360"/>
      </w:pPr>
      <w:rPr>
        <w:rFonts w:ascii="Symbol" w:hAnsi="Symbol" w:hint="default"/>
      </w:rPr>
    </w:lvl>
    <w:lvl w:ilvl="1" w:tplc="6FDA5A1E">
      <w:start w:val="1"/>
      <w:numFmt w:val="bullet"/>
      <w:lvlText w:val="o"/>
      <w:lvlJc w:val="left"/>
      <w:pPr>
        <w:ind w:left="1440" w:hanging="360"/>
      </w:pPr>
      <w:rPr>
        <w:rFonts w:ascii="Courier New" w:hAnsi="Courier New" w:hint="default"/>
      </w:rPr>
    </w:lvl>
    <w:lvl w:ilvl="2" w:tplc="83B4FA2E">
      <w:start w:val="1"/>
      <w:numFmt w:val="bullet"/>
      <w:lvlText w:val=""/>
      <w:lvlJc w:val="left"/>
      <w:pPr>
        <w:ind w:left="2160" w:hanging="360"/>
      </w:pPr>
      <w:rPr>
        <w:rFonts w:ascii="Wingdings" w:hAnsi="Wingdings" w:hint="default"/>
      </w:rPr>
    </w:lvl>
    <w:lvl w:ilvl="3" w:tplc="3AEE2600">
      <w:start w:val="1"/>
      <w:numFmt w:val="bullet"/>
      <w:lvlText w:val=""/>
      <w:lvlJc w:val="left"/>
      <w:pPr>
        <w:ind w:left="2880" w:hanging="360"/>
      </w:pPr>
      <w:rPr>
        <w:rFonts w:ascii="Symbol" w:hAnsi="Symbol" w:hint="default"/>
      </w:rPr>
    </w:lvl>
    <w:lvl w:ilvl="4" w:tplc="45A075D4">
      <w:start w:val="1"/>
      <w:numFmt w:val="bullet"/>
      <w:lvlText w:val="o"/>
      <w:lvlJc w:val="left"/>
      <w:pPr>
        <w:ind w:left="3600" w:hanging="360"/>
      </w:pPr>
      <w:rPr>
        <w:rFonts w:ascii="Courier New" w:hAnsi="Courier New" w:hint="default"/>
      </w:rPr>
    </w:lvl>
    <w:lvl w:ilvl="5" w:tplc="AC945E26">
      <w:start w:val="1"/>
      <w:numFmt w:val="bullet"/>
      <w:lvlText w:val=""/>
      <w:lvlJc w:val="left"/>
      <w:pPr>
        <w:ind w:left="4320" w:hanging="360"/>
      </w:pPr>
      <w:rPr>
        <w:rFonts w:ascii="Wingdings" w:hAnsi="Wingdings" w:hint="default"/>
      </w:rPr>
    </w:lvl>
    <w:lvl w:ilvl="6" w:tplc="717C425C">
      <w:start w:val="1"/>
      <w:numFmt w:val="bullet"/>
      <w:lvlText w:val=""/>
      <w:lvlJc w:val="left"/>
      <w:pPr>
        <w:ind w:left="5040" w:hanging="360"/>
      </w:pPr>
      <w:rPr>
        <w:rFonts w:ascii="Symbol" w:hAnsi="Symbol" w:hint="default"/>
      </w:rPr>
    </w:lvl>
    <w:lvl w:ilvl="7" w:tplc="117AF1D0">
      <w:start w:val="1"/>
      <w:numFmt w:val="bullet"/>
      <w:lvlText w:val="o"/>
      <w:lvlJc w:val="left"/>
      <w:pPr>
        <w:ind w:left="5760" w:hanging="360"/>
      </w:pPr>
      <w:rPr>
        <w:rFonts w:ascii="Courier New" w:hAnsi="Courier New" w:hint="default"/>
      </w:rPr>
    </w:lvl>
    <w:lvl w:ilvl="8" w:tplc="61F0CE28">
      <w:start w:val="1"/>
      <w:numFmt w:val="bullet"/>
      <w:lvlText w:val=""/>
      <w:lvlJc w:val="left"/>
      <w:pPr>
        <w:ind w:left="6480" w:hanging="360"/>
      </w:pPr>
      <w:rPr>
        <w:rFonts w:ascii="Wingdings" w:hAnsi="Wingdings" w:hint="default"/>
      </w:rPr>
    </w:lvl>
  </w:abstractNum>
  <w:abstractNum w:abstractNumId="13" w15:restartNumberingAfterBreak="0">
    <w:nsid w:val="2FC7608C"/>
    <w:multiLevelType w:val="hybridMultilevel"/>
    <w:tmpl w:val="FFFFFFFF"/>
    <w:lvl w:ilvl="0" w:tplc="BDF6FCDC">
      <w:start w:val="1"/>
      <w:numFmt w:val="bullet"/>
      <w:lvlText w:val=""/>
      <w:lvlJc w:val="left"/>
      <w:pPr>
        <w:ind w:left="720" w:hanging="360"/>
      </w:pPr>
      <w:rPr>
        <w:rFonts w:ascii="Symbol" w:hAnsi="Symbol" w:hint="default"/>
      </w:rPr>
    </w:lvl>
    <w:lvl w:ilvl="1" w:tplc="51BAC962">
      <w:start w:val="1"/>
      <w:numFmt w:val="bullet"/>
      <w:lvlText w:val="o"/>
      <w:lvlJc w:val="left"/>
      <w:pPr>
        <w:ind w:left="1440" w:hanging="360"/>
      </w:pPr>
      <w:rPr>
        <w:rFonts w:ascii="Courier New" w:hAnsi="Courier New" w:hint="default"/>
      </w:rPr>
    </w:lvl>
    <w:lvl w:ilvl="2" w:tplc="42924334">
      <w:start w:val="1"/>
      <w:numFmt w:val="bullet"/>
      <w:lvlText w:val=""/>
      <w:lvlJc w:val="left"/>
      <w:pPr>
        <w:ind w:left="2160" w:hanging="360"/>
      </w:pPr>
      <w:rPr>
        <w:rFonts w:ascii="Wingdings" w:hAnsi="Wingdings" w:hint="default"/>
      </w:rPr>
    </w:lvl>
    <w:lvl w:ilvl="3" w:tplc="989C06DE">
      <w:start w:val="1"/>
      <w:numFmt w:val="bullet"/>
      <w:lvlText w:val=""/>
      <w:lvlJc w:val="left"/>
      <w:pPr>
        <w:ind w:left="2880" w:hanging="360"/>
      </w:pPr>
      <w:rPr>
        <w:rFonts w:ascii="Symbol" w:hAnsi="Symbol" w:hint="default"/>
      </w:rPr>
    </w:lvl>
    <w:lvl w:ilvl="4" w:tplc="F6E44202">
      <w:start w:val="1"/>
      <w:numFmt w:val="bullet"/>
      <w:lvlText w:val="o"/>
      <w:lvlJc w:val="left"/>
      <w:pPr>
        <w:ind w:left="3600" w:hanging="360"/>
      </w:pPr>
      <w:rPr>
        <w:rFonts w:ascii="Courier New" w:hAnsi="Courier New" w:hint="default"/>
      </w:rPr>
    </w:lvl>
    <w:lvl w:ilvl="5" w:tplc="9A486194">
      <w:start w:val="1"/>
      <w:numFmt w:val="bullet"/>
      <w:lvlText w:val=""/>
      <w:lvlJc w:val="left"/>
      <w:pPr>
        <w:ind w:left="4320" w:hanging="360"/>
      </w:pPr>
      <w:rPr>
        <w:rFonts w:ascii="Wingdings" w:hAnsi="Wingdings" w:hint="default"/>
      </w:rPr>
    </w:lvl>
    <w:lvl w:ilvl="6" w:tplc="E28CD546">
      <w:start w:val="1"/>
      <w:numFmt w:val="bullet"/>
      <w:lvlText w:val=""/>
      <w:lvlJc w:val="left"/>
      <w:pPr>
        <w:ind w:left="5040" w:hanging="360"/>
      </w:pPr>
      <w:rPr>
        <w:rFonts w:ascii="Symbol" w:hAnsi="Symbol" w:hint="default"/>
      </w:rPr>
    </w:lvl>
    <w:lvl w:ilvl="7" w:tplc="8C1C9316">
      <w:start w:val="1"/>
      <w:numFmt w:val="bullet"/>
      <w:lvlText w:val="o"/>
      <w:lvlJc w:val="left"/>
      <w:pPr>
        <w:ind w:left="5760" w:hanging="360"/>
      </w:pPr>
      <w:rPr>
        <w:rFonts w:ascii="Courier New" w:hAnsi="Courier New" w:hint="default"/>
      </w:rPr>
    </w:lvl>
    <w:lvl w:ilvl="8" w:tplc="230E5A0C">
      <w:start w:val="1"/>
      <w:numFmt w:val="bullet"/>
      <w:lvlText w:val=""/>
      <w:lvlJc w:val="left"/>
      <w:pPr>
        <w:ind w:left="6480" w:hanging="360"/>
      </w:pPr>
      <w:rPr>
        <w:rFonts w:ascii="Wingdings" w:hAnsi="Wingdings" w:hint="default"/>
      </w:rPr>
    </w:lvl>
  </w:abstractNum>
  <w:abstractNum w:abstractNumId="14" w15:restartNumberingAfterBreak="0">
    <w:nsid w:val="306968E2"/>
    <w:multiLevelType w:val="multilevel"/>
    <w:tmpl w:val="E39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84FA5"/>
    <w:multiLevelType w:val="hybridMultilevel"/>
    <w:tmpl w:val="FFFFFFFF"/>
    <w:lvl w:ilvl="0" w:tplc="020286B8">
      <w:start w:val="1"/>
      <w:numFmt w:val="decimal"/>
      <w:lvlText w:val="%1."/>
      <w:lvlJc w:val="left"/>
      <w:pPr>
        <w:ind w:left="720" w:hanging="360"/>
      </w:pPr>
    </w:lvl>
    <w:lvl w:ilvl="1" w:tplc="AAA610E0">
      <w:start w:val="1"/>
      <w:numFmt w:val="lowerLetter"/>
      <w:lvlText w:val="%2."/>
      <w:lvlJc w:val="left"/>
      <w:pPr>
        <w:ind w:left="1440" w:hanging="360"/>
      </w:pPr>
    </w:lvl>
    <w:lvl w:ilvl="2" w:tplc="A1166118">
      <w:start w:val="1"/>
      <w:numFmt w:val="lowerRoman"/>
      <w:lvlText w:val="%3."/>
      <w:lvlJc w:val="right"/>
      <w:pPr>
        <w:ind w:left="2160" w:hanging="180"/>
      </w:pPr>
    </w:lvl>
    <w:lvl w:ilvl="3" w:tplc="5378B7E0">
      <w:start w:val="1"/>
      <w:numFmt w:val="decimal"/>
      <w:lvlText w:val="%4."/>
      <w:lvlJc w:val="left"/>
      <w:pPr>
        <w:ind w:left="2880" w:hanging="360"/>
      </w:pPr>
    </w:lvl>
    <w:lvl w:ilvl="4" w:tplc="BEA660F4">
      <w:start w:val="1"/>
      <w:numFmt w:val="lowerLetter"/>
      <w:lvlText w:val="%5."/>
      <w:lvlJc w:val="left"/>
      <w:pPr>
        <w:ind w:left="3600" w:hanging="360"/>
      </w:pPr>
    </w:lvl>
    <w:lvl w:ilvl="5" w:tplc="FB383908">
      <w:start w:val="1"/>
      <w:numFmt w:val="lowerRoman"/>
      <w:lvlText w:val="%6."/>
      <w:lvlJc w:val="right"/>
      <w:pPr>
        <w:ind w:left="4320" w:hanging="180"/>
      </w:pPr>
    </w:lvl>
    <w:lvl w:ilvl="6" w:tplc="510C91DE">
      <w:start w:val="1"/>
      <w:numFmt w:val="decimal"/>
      <w:lvlText w:val="%7."/>
      <w:lvlJc w:val="left"/>
      <w:pPr>
        <w:ind w:left="5040" w:hanging="360"/>
      </w:pPr>
    </w:lvl>
    <w:lvl w:ilvl="7" w:tplc="94062E70">
      <w:start w:val="1"/>
      <w:numFmt w:val="lowerLetter"/>
      <w:lvlText w:val="%8."/>
      <w:lvlJc w:val="left"/>
      <w:pPr>
        <w:ind w:left="5760" w:hanging="360"/>
      </w:pPr>
    </w:lvl>
    <w:lvl w:ilvl="8" w:tplc="DDDE46AC">
      <w:start w:val="1"/>
      <w:numFmt w:val="lowerRoman"/>
      <w:lvlText w:val="%9."/>
      <w:lvlJc w:val="right"/>
      <w:pPr>
        <w:ind w:left="6480" w:hanging="180"/>
      </w:pPr>
    </w:lvl>
  </w:abstractNum>
  <w:abstractNum w:abstractNumId="16" w15:restartNumberingAfterBreak="0">
    <w:nsid w:val="3E421928"/>
    <w:multiLevelType w:val="multilevel"/>
    <w:tmpl w:val="8B8E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6FC13"/>
    <w:multiLevelType w:val="hybridMultilevel"/>
    <w:tmpl w:val="FFFFFFFF"/>
    <w:lvl w:ilvl="0" w:tplc="C09818C2">
      <w:start w:val="1"/>
      <w:numFmt w:val="bullet"/>
      <w:lvlText w:val=""/>
      <w:lvlJc w:val="left"/>
      <w:pPr>
        <w:ind w:left="720" w:hanging="360"/>
      </w:pPr>
      <w:rPr>
        <w:rFonts w:ascii="Symbol" w:hAnsi="Symbol" w:hint="default"/>
      </w:rPr>
    </w:lvl>
    <w:lvl w:ilvl="1" w:tplc="270C5970">
      <w:start w:val="1"/>
      <w:numFmt w:val="bullet"/>
      <w:lvlText w:val="o"/>
      <w:lvlJc w:val="left"/>
      <w:pPr>
        <w:ind w:left="1440" w:hanging="360"/>
      </w:pPr>
      <w:rPr>
        <w:rFonts w:ascii="Courier New" w:hAnsi="Courier New" w:hint="default"/>
      </w:rPr>
    </w:lvl>
    <w:lvl w:ilvl="2" w:tplc="92E4C644">
      <w:start w:val="1"/>
      <w:numFmt w:val="bullet"/>
      <w:lvlText w:val=""/>
      <w:lvlJc w:val="left"/>
      <w:pPr>
        <w:ind w:left="2160" w:hanging="360"/>
      </w:pPr>
      <w:rPr>
        <w:rFonts w:ascii="Wingdings" w:hAnsi="Wingdings" w:hint="default"/>
      </w:rPr>
    </w:lvl>
    <w:lvl w:ilvl="3" w:tplc="C3947EBC">
      <w:start w:val="1"/>
      <w:numFmt w:val="bullet"/>
      <w:lvlText w:val=""/>
      <w:lvlJc w:val="left"/>
      <w:pPr>
        <w:ind w:left="2880" w:hanging="360"/>
      </w:pPr>
      <w:rPr>
        <w:rFonts w:ascii="Symbol" w:hAnsi="Symbol" w:hint="default"/>
      </w:rPr>
    </w:lvl>
    <w:lvl w:ilvl="4" w:tplc="5DFC00DE">
      <w:start w:val="1"/>
      <w:numFmt w:val="bullet"/>
      <w:lvlText w:val="o"/>
      <w:lvlJc w:val="left"/>
      <w:pPr>
        <w:ind w:left="3600" w:hanging="360"/>
      </w:pPr>
      <w:rPr>
        <w:rFonts w:ascii="Courier New" w:hAnsi="Courier New" w:hint="default"/>
      </w:rPr>
    </w:lvl>
    <w:lvl w:ilvl="5" w:tplc="BCD25484">
      <w:start w:val="1"/>
      <w:numFmt w:val="bullet"/>
      <w:lvlText w:val=""/>
      <w:lvlJc w:val="left"/>
      <w:pPr>
        <w:ind w:left="4320" w:hanging="360"/>
      </w:pPr>
      <w:rPr>
        <w:rFonts w:ascii="Wingdings" w:hAnsi="Wingdings" w:hint="default"/>
      </w:rPr>
    </w:lvl>
    <w:lvl w:ilvl="6" w:tplc="C2B8C8E2">
      <w:start w:val="1"/>
      <w:numFmt w:val="bullet"/>
      <w:lvlText w:val=""/>
      <w:lvlJc w:val="left"/>
      <w:pPr>
        <w:ind w:left="5040" w:hanging="360"/>
      </w:pPr>
      <w:rPr>
        <w:rFonts w:ascii="Symbol" w:hAnsi="Symbol" w:hint="default"/>
      </w:rPr>
    </w:lvl>
    <w:lvl w:ilvl="7" w:tplc="155018CA">
      <w:start w:val="1"/>
      <w:numFmt w:val="bullet"/>
      <w:lvlText w:val="o"/>
      <w:lvlJc w:val="left"/>
      <w:pPr>
        <w:ind w:left="5760" w:hanging="360"/>
      </w:pPr>
      <w:rPr>
        <w:rFonts w:ascii="Courier New" w:hAnsi="Courier New" w:hint="default"/>
      </w:rPr>
    </w:lvl>
    <w:lvl w:ilvl="8" w:tplc="6C5EBD34">
      <w:start w:val="1"/>
      <w:numFmt w:val="bullet"/>
      <w:lvlText w:val=""/>
      <w:lvlJc w:val="left"/>
      <w:pPr>
        <w:ind w:left="6480" w:hanging="360"/>
      </w:pPr>
      <w:rPr>
        <w:rFonts w:ascii="Wingdings" w:hAnsi="Wingdings" w:hint="default"/>
      </w:rPr>
    </w:lvl>
  </w:abstractNum>
  <w:abstractNum w:abstractNumId="18" w15:restartNumberingAfterBreak="0">
    <w:nsid w:val="7401F936"/>
    <w:multiLevelType w:val="hybridMultilevel"/>
    <w:tmpl w:val="FFFFFFFF"/>
    <w:lvl w:ilvl="0" w:tplc="B72ECF92">
      <w:start w:val="1"/>
      <w:numFmt w:val="bullet"/>
      <w:lvlText w:val=""/>
      <w:lvlJc w:val="left"/>
      <w:pPr>
        <w:ind w:left="720" w:hanging="360"/>
      </w:pPr>
      <w:rPr>
        <w:rFonts w:ascii="Symbol" w:hAnsi="Symbol" w:hint="default"/>
      </w:rPr>
    </w:lvl>
    <w:lvl w:ilvl="1" w:tplc="89C26F42">
      <w:start w:val="1"/>
      <w:numFmt w:val="bullet"/>
      <w:lvlText w:val="o"/>
      <w:lvlJc w:val="left"/>
      <w:pPr>
        <w:ind w:left="1440" w:hanging="360"/>
      </w:pPr>
      <w:rPr>
        <w:rFonts w:ascii="Courier New" w:hAnsi="Courier New" w:hint="default"/>
      </w:rPr>
    </w:lvl>
    <w:lvl w:ilvl="2" w:tplc="C4301ACC">
      <w:start w:val="1"/>
      <w:numFmt w:val="bullet"/>
      <w:lvlText w:val=""/>
      <w:lvlJc w:val="left"/>
      <w:pPr>
        <w:ind w:left="2160" w:hanging="360"/>
      </w:pPr>
      <w:rPr>
        <w:rFonts w:ascii="Wingdings" w:hAnsi="Wingdings" w:hint="default"/>
      </w:rPr>
    </w:lvl>
    <w:lvl w:ilvl="3" w:tplc="45E6E406">
      <w:start w:val="1"/>
      <w:numFmt w:val="bullet"/>
      <w:lvlText w:val=""/>
      <w:lvlJc w:val="left"/>
      <w:pPr>
        <w:ind w:left="2880" w:hanging="360"/>
      </w:pPr>
      <w:rPr>
        <w:rFonts w:ascii="Symbol" w:hAnsi="Symbol" w:hint="default"/>
      </w:rPr>
    </w:lvl>
    <w:lvl w:ilvl="4" w:tplc="71681DBC">
      <w:start w:val="1"/>
      <w:numFmt w:val="bullet"/>
      <w:lvlText w:val="o"/>
      <w:lvlJc w:val="left"/>
      <w:pPr>
        <w:ind w:left="3600" w:hanging="360"/>
      </w:pPr>
      <w:rPr>
        <w:rFonts w:ascii="Courier New" w:hAnsi="Courier New" w:hint="default"/>
      </w:rPr>
    </w:lvl>
    <w:lvl w:ilvl="5" w:tplc="16A4FCDC">
      <w:start w:val="1"/>
      <w:numFmt w:val="bullet"/>
      <w:lvlText w:val=""/>
      <w:lvlJc w:val="left"/>
      <w:pPr>
        <w:ind w:left="4320" w:hanging="360"/>
      </w:pPr>
      <w:rPr>
        <w:rFonts w:ascii="Wingdings" w:hAnsi="Wingdings" w:hint="default"/>
      </w:rPr>
    </w:lvl>
    <w:lvl w:ilvl="6" w:tplc="4C5A72EE">
      <w:start w:val="1"/>
      <w:numFmt w:val="bullet"/>
      <w:lvlText w:val=""/>
      <w:lvlJc w:val="left"/>
      <w:pPr>
        <w:ind w:left="5040" w:hanging="360"/>
      </w:pPr>
      <w:rPr>
        <w:rFonts w:ascii="Symbol" w:hAnsi="Symbol" w:hint="default"/>
      </w:rPr>
    </w:lvl>
    <w:lvl w:ilvl="7" w:tplc="737A6906">
      <w:start w:val="1"/>
      <w:numFmt w:val="bullet"/>
      <w:lvlText w:val="o"/>
      <w:lvlJc w:val="left"/>
      <w:pPr>
        <w:ind w:left="5760" w:hanging="360"/>
      </w:pPr>
      <w:rPr>
        <w:rFonts w:ascii="Courier New" w:hAnsi="Courier New" w:hint="default"/>
      </w:rPr>
    </w:lvl>
    <w:lvl w:ilvl="8" w:tplc="8648F720">
      <w:start w:val="1"/>
      <w:numFmt w:val="bullet"/>
      <w:lvlText w:val=""/>
      <w:lvlJc w:val="left"/>
      <w:pPr>
        <w:ind w:left="6480" w:hanging="360"/>
      </w:pPr>
      <w:rPr>
        <w:rFonts w:ascii="Wingdings" w:hAnsi="Wingdings" w:hint="default"/>
      </w:rPr>
    </w:lvl>
  </w:abstractNum>
  <w:abstractNum w:abstractNumId="19" w15:restartNumberingAfterBreak="0">
    <w:nsid w:val="74CF747F"/>
    <w:multiLevelType w:val="multilevel"/>
    <w:tmpl w:val="1A4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026A8"/>
    <w:multiLevelType w:val="multilevel"/>
    <w:tmpl w:val="61B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3EBBB"/>
    <w:multiLevelType w:val="hybridMultilevel"/>
    <w:tmpl w:val="FFFFFFFF"/>
    <w:lvl w:ilvl="0" w:tplc="707011C0">
      <w:start w:val="1"/>
      <w:numFmt w:val="bullet"/>
      <w:lvlText w:val=""/>
      <w:lvlJc w:val="left"/>
      <w:pPr>
        <w:ind w:left="720" w:hanging="360"/>
      </w:pPr>
      <w:rPr>
        <w:rFonts w:ascii="Symbol" w:hAnsi="Symbol" w:hint="default"/>
      </w:rPr>
    </w:lvl>
    <w:lvl w:ilvl="1" w:tplc="7A0CBC4C">
      <w:start w:val="1"/>
      <w:numFmt w:val="bullet"/>
      <w:lvlText w:val="o"/>
      <w:lvlJc w:val="left"/>
      <w:pPr>
        <w:ind w:left="1440" w:hanging="360"/>
      </w:pPr>
      <w:rPr>
        <w:rFonts w:ascii="Courier New" w:hAnsi="Courier New" w:hint="default"/>
      </w:rPr>
    </w:lvl>
    <w:lvl w:ilvl="2" w:tplc="4FC809E0">
      <w:start w:val="1"/>
      <w:numFmt w:val="bullet"/>
      <w:lvlText w:val=""/>
      <w:lvlJc w:val="left"/>
      <w:pPr>
        <w:ind w:left="2160" w:hanging="360"/>
      </w:pPr>
      <w:rPr>
        <w:rFonts w:ascii="Wingdings" w:hAnsi="Wingdings" w:hint="default"/>
      </w:rPr>
    </w:lvl>
    <w:lvl w:ilvl="3" w:tplc="58F41776">
      <w:start w:val="1"/>
      <w:numFmt w:val="bullet"/>
      <w:lvlText w:val=""/>
      <w:lvlJc w:val="left"/>
      <w:pPr>
        <w:ind w:left="2880" w:hanging="360"/>
      </w:pPr>
      <w:rPr>
        <w:rFonts w:ascii="Symbol" w:hAnsi="Symbol" w:hint="default"/>
      </w:rPr>
    </w:lvl>
    <w:lvl w:ilvl="4" w:tplc="7780E94E">
      <w:start w:val="1"/>
      <w:numFmt w:val="bullet"/>
      <w:lvlText w:val="o"/>
      <w:lvlJc w:val="left"/>
      <w:pPr>
        <w:ind w:left="3600" w:hanging="360"/>
      </w:pPr>
      <w:rPr>
        <w:rFonts w:ascii="Courier New" w:hAnsi="Courier New" w:hint="default"/>
      </w:rPr>
    </w:lvl>
    <w:lvl w:ilvl="5" w:tplc="E7E25E96">
      <w:start w:val="1"/>
      <w:numFmt w:val="bullet"/>
      <w:lvlText w:val=""/>
      <w:lvlJc w:val="left"/>
      <w:pPr>
        <w:ind w:left="4320" w:hanging="360"/>
      </w:pPr>
      <w:rPr>
        <w:rFonts w:ascii="Wingdings" w:hAnsi="Wingdings" w:hint="default"/>
      </w:rPr>
    </w:lvl>
    <w:lvl w:ilvl="6" w:tplc="2E04A996">
      <w:start w:val="1"/>
      <w:numFmt w:val="bullet"/>
      <w:lvlText w:val=""/>
      <w:lvlJc w:val="left"/>
      <w:pPr>
        <w:ind w:left="5040" w:hanging="360"/>
      </w:pPr>
      <w:rPr>
        <w:rFonts w:ascii="Symbol" w:hAnsi="Symbol" w:hint="default"/>
      </w:rPr>
    </w:lvl>
    <w:lvl w:ilvl="7" w:tplc="5BC4C09A">
      <w:start w:val="1"/>
      <w:numFmt w:val="bullet"/>
      <w:lvlText w:val="o"/>
      <w:lvlJc w:val="left"/>
      <w:pPr>
        <w:ind w:left="5760" w:hanging="360"/>
      </w:pPr>
      <w:rPr>
        <w:rFonts w:ascii="Courier New" w:hAnsi="Courier New" w:hint="default"/>
      </w:rPr>
    </w:lvl>
    <w:lvl w:ilvl="8" w:tplc="4A342EE8">
      <w:start w:val="1"/>
      <w:numFmt w:val="bullet"/>
      <w:lvlText w:val=""/>
      <w:lvlJc w:val="left"/>
      <w:pPr>
        <w:ind w:left="6480" w:hanging="360"/>
      </w:pPr>
      <w:rPr>
        <w:rFonts w:ascii="Wingdings" w:hAnsi="Wingdings" w:hint="default"/>
      </w:rPr>
    </w:lvl>
  </w:abstractNum>
  <w:abstractNum w:abstractNumId="22" w15:restartNumberingAfterBreak="0">
    <w:nsid w:val="7A5E2C29"/>
    <w:multiLevelType w:val="multilevel"/>
    <w:tmpl w:val="DD0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723857">
    <w:abstractNumId w:val="15"/>
  </w:num>
  <w:num w:numId="2" w16cid:durableId="592980040">
    <w:abstractNumId w:val="11"/>
  </w:num>
  <w:num w:numId="3" w16cid:durableId="1646468333">
    <w:abstractNumId w:val="22"/>
  </w:num>
  <w:num w:numId="4" w16cid:durableId="1417441623">
    <w:abstractNumId w:val="9"/>
  </w:num>
  <w:num w:numId="5" w16cid:durableId="235669667">
    <w:abstractNumId w:val="14"/>
  </w:num>
  <w:num w:numId="6" w16cid:durableId="775369456">
    <w:abstractNumId w:val="4"/>
  </w:num>
  <w:num w:numId="7" w16cid:durableId="1055927286">
    <w:abstractNumId w:val="19"/>
  </w:num>
  <w:num w:numId="8" w16cid:durableId="775910307">
    <w:abstractNumId w:val="20"/>
  </w:num>
  <w:num w:numId="9" w16cid:durableId="1523667136">
    <w:abstractNumId w:val="16"/>
  </w:num>
  <w:num w:numId="10" w16cid:durableId="894895416">
    <w:abstractNumId w:val="8"/>
  </w:num>
  <w:num w:numId="11" w16cid:durableId="990132032">
    <w:abstractNumId w:val="5"/>
  </w:num>
  <w:num w:numId="12" w16cid:durableId="1094664873">
    <w:abstractNumId w:val="21"/>
  </w:num>
  <w:num w:numId="13" w16cid:durableId="1362241184">
    <w:abstractNumId w:val="0"/>
  </w:num>
  <w:num w:numId="14" w16cid:durableId="254634565">
    <w:abstractNumId w:val="1"/>
  </w:num>
  <w:num w:numId="15" w16cid:durableId="1903561001">
    <w:abstractNumId w:val="13"/>
  </w:num>
  <w:num w:numId="16" w16cid:durableId="42949009">
    <w:abstractNumId w:val="17"/>
  </w:num>
  <w:num w:numId="17" w16cid:durableId="335427785">
    <w:abstractNumId w:val="7"/>
  </w:num>
  <w:num w:numId="18" w16cid:durableId="895240001">
    <w:abstractNumId w:val="12"/>
  </w:num>
  <w:num w:numId="19" w16cid:durableId="1891961953">
    <w:abstractNumId w:val="3"/>
  </w:num>
  <w:num w:numId="20" w16cid:durableId="795492494">
    <w:abstractNumId w:val="6"/>
  </w:num>
  <w:num w:numId="21" w16cid:durableId="514854096">
    <w:abstractNumId w:val="18"/>
  </w:num>
  <w:num w:numId="22" w16cid:durableId="723141032">
    <w:abstractNumId w:val="10"/>
  </w:num>
  <w:num w:numId="23" w16cid:durableId="1708292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A5"/>
    <w:rsid w:val="000054D1"/>
    <w:rsid w:val="000060EB"/>
    <w:rsid w:val="00024D2F"/>
    <w:rsid w:val="000268D8"/>
    <w:rsid w:val="0003321C"/>
    <w:rsid w:val="000375DA"/>
    <w:rsid w:val="00041631"/>
    <w:rsid w:val="00047BC9"/>
    <w:rsid w:val="0005321E"/>
    <w:rsid w:val="00061850"/>
    <w:rsid w:val="000632C6"/>
    <w:rsid w:val="00064A94"/>
    <w:rsid w:val="00073947"/>
    <w:rsid w:val="00080574"/>
    <w:rsid w:val="00091670"/>
    <w:rsid w:val="00097FCB"/>
    <w:rsid w:val="000B4345"/>
    <w:rsid w:val="000B50D8"/>
    <w:rsid w:val="000C2180"/>
    <w:rsid w:val="000D11C7"/>
    <w:rsid w:val="000D6CD0"/>
    <w:rsid w:val="000E2942"/>
    <w:rsid w:val="000E3CC5"/>
    <w:rsid w:val="000E5700"/>
    <w:rsid w:val="000E71A0"/>
    <w:rsid w:val="000E722B"/>
    <w:rsid w:val="000F54A2"/>
    <w:rsid w:val="000F6A4F"/>
    <w:rsid w:val="00101842"/>
    <w:rsid w:val="00102E83"/>
    <w:rsid w:val="00103A6D"/>
    <w:rsid w:val="00103B5C"/>
    <w:rsid w:val="00104D8B"/>
    <w:rsid w:val="001154C9"/>
    <w:rsid w:val="0013115B"/>
    <w:rsid w:val="00156988"/>
    <w:rsid w:val="00157515"/>
    <w:rsid w:val="00160864"/>
    <w:rsid w:val="00173B9E"/>
    <w:rsid w:val="001760F9"/>
    <w:rsid w:val="001878F8"/>
    <w:rsid w:val="001932B8"/>
    <w:rsid w:val="00194307"/>
    <w:rsid w:val="0019537C"/>
    <w:rsid w:val="001A5179"/>
    <w:rsid w:val="001A5D5E"/>
    <w:rsid w:val="001B43BC"/>
    <w:rsid w:val="001C0969"/>
    <w:rsid w:val="001C2FE5"/>
    <w:rsid w:val="001C5CE9"/>
    <w:rsid w:val="001E03A4"/>
    <w:rsid w:val="001E7B1B"/>
    <w:rsid w:val="00211FF3"/>
    <w:rsid w:val="002177B5"/>
    <w:rsid w:val="0023251A"/>
    <w:rsid w:val="0023340A"/>
    <w:rsid w:val="00234948"/>
    <w:rsid w:val="002350AA"/>
    <w:rsid w:val="002364EE"/>
    <w:rsid w:val="00241A8E"/>
    <w:rsid w:val="0026601E"/>
    <w:rsid w:val="00275B35"/>
    <w:rsid w:val="00283A0E"/>
    <w:rsid w:val="00290B73"/>
    <w:rsid w:val="0029380B"/>
    <w:rsid w:val="00294B5D"/>
    <w:rsid w:val="002A30BD"/>
    <w:rsid w:val="002A4595"/>
    <w:rsid w:val="002C13FD"/>
    <w:rsid w:val="002C2393"/>
    <w:rsid w:val="002C61BE"/>
    <w:rsid w:val="00300479"/>
    <w:rsid w:val="003046F8"/>
    <w:rsid w:val="00307A52"/>
    <w:rsid w:val="00324BC8"/>
    <w:rsid w:val="003277F5"/>
    <w:rsid w:val="003336F7"/>
    <w:rsid w:val="0033474F"/>
    <w:rsid w:val="00334819"/>
    <w:rsid w:val="0033688A"/>
    <w:rsid w:val="0035410F"/>
    <w:rsid w:val="003631A0"/>
    <w:rsid w:val="003B3333"/>
    <w:rsid w:val="003B3C2A"/>
    <w:rsid w:val="003D0872"/>
    <w:rsid w:val="003D608B"/>
    <w:rsid w:val="003E02AA"/>
    <w:rsid w:val="003E5299"/>
    <w:rsid w:val="003E6DB2"/>
    <w:rsid w:val="003F19A6"/>
    <w:rsid w:val="003F5ADE"/>
    <w:rsid w:val="00403BC8"/>
    <w:rsid w:val="00434290"/>
    <w:rsid w:val="00441732"/>
    <w:rsid w:val="004510A3"/>
    <w:rsid w:val="00465949"/>
    <w:rsid w:val="00467F7B"/>
    <w:rsid w:val="0047451A"/>
    <w:rsid w:val="0048287F"/>
    <w:rsid w:val="004A0BE1"/>
    <w:rsid w:val="004A3CD7"/>
    <w:rsid w:val="004A4FF7"/>
    <w:rsid w:val="004A59EA"/>
    <w:rsid w:val="004B5A4C"/>
    <w:rsid w:val="004C1C44"/>
    <w:rsid w:val="004C76E3"/>
    <w:rsid w:val="004E20CD"/>
    <w:rsid w:val="004E264D"/>
    <w:rsid w:val="004E3D7E"/>
    <w:rsid w:val="004F217D"/>
    <w:rsid w:val="004F2ACB"/>
    <w:rsid w:val="004F6463"/>
    <w:rsid w:val="00505FDB"/>
    <w:rsid w:val="00510B6B"/>
    <w:rsid w:val="00512C8D"/>
    <w:rsid w:val="005141C1"/>
    <w:rsid w:val="00516E33"/>
    <w:rsid w:val="005170CC"/>
    <w:rsid w:val="0051718E"/>
    <w:rsid w:val="00524575"/>
    <w:rsid w:val="005340D1"/>
    <w:rsid w:val="005478D8"/>
    <w:rsid w:val="00566561"/>
    <w:rsid w:val="00581DAE"/>
    <w:rsid w:val="00592F6F"/>
    <w:rsid w:val="005A1177"/>
    <w:rsid w:val="005A19BA"/>
    <w:rsid w:val="005A2026"/>
    <w:rsid w:val="005A4FC5"/>
    <w:rsid w:val="005B2427"/>
    <w:rsid w:val="005D412C"/>
    <w:rsid w:val="005E1265"/>
    <w:rsid w:val="005F0FA1"/>
    <w:rsid w:val="005F7E81"/>
    <w:rsid w:val="00601D67"/>
    <w:rsid w:val="006033CC"/>
    <w:rsid w:val="00603B3F"/>
    <w:rsid w:val="00613781"/>
    <w:rsid w:val="00652BF8"/>
    <w:rsid w:val="00672DCE"/>
    <w:rsid w:val="006774CA"/>
    <w:rsid w:val="00691CD7"/>
    <w:rsid w:val="006A2D2C"/>
    <w:rsid w:val="006A45FF"/>
    <w:rsid w:val="006A738F"/>
    <w:rsid w:val="006B30AC"/>
    <w:rsid w:val="006C07FB"/>
    <w:rsid w:val="006E10CD"/>
    <w:rsid w:val="006E4B6F"/>
    <w:rsid w:val="006F09D9"/>
    <w:rsid w:val="007074E5"/>
    <w:rsid w:val="007240C5"/>
    <w:rsid w:val="00750312"/>
    <w:rsid w:val="00754F0B"/>
    <w:rsid w:val="00764B9E"/>
    <w:rsid w:val="00776860"/>
    <w:rsid w:val="00776C2C"/>
    <w:rsid w:val="00781493"/>
    <w:rsid w:val="00784A72"/>
    <w:rsid w:val="00787116"/>
    <w:rsid w:val="00797E1E"/>
    <w:rsid w:val="007A3167"/>
    <w:rsid w:val="007C3D7D"/>
    <w:rsid w:val="007C3F12"/>
    <w:rsid w:val="007E0F14"/>
    <w:rsid w:val="007E7171"/>
    <w:rsid w:val="00813F8B"/>
    <w:rsid w:val="0082053E"/>
    <w:rsid w:val="008213AA"/>
    <w:rsid w:val="00832842"/>
    <w:rsid w:val="008366E3"/>
    <w:rsid w:val="00837B87"/>
    <w:rsid w:val="00841263"/>
    <w:rsid w:val="008554E2"/>
    <w:rsid w:val="00855BC8"/>
    <w:rsid w:val="00855EE2"/>
    <w:rsid w:val="008818FF"/>
    <w:rsid w:val="00883B12"/>
    <w:rsid w:val="00887526"/>
    <w:rsid w:val="00890F3A"/>
    <w:rsid w:val="008A2738"/>
    <w:rsid w:val="008A2C80"/>
    <w:rsid w:val="008A427A"/>
    <w:rsid w:val="008A45D0"/>
    <w:rsid w:val="008A768B"/>
    <w:rsid w:val="008B75EC"/>
    <w:rsid w:val="008C005F"/>
    <w:rsid w:val="008C47BB"/>
    <w:rsid w:val="008C65BA"/>
    <w:rsid w:val="008D03BD"/>
    <w:rsid w:val="008E37C0"/>
    <w:rsid w:val="008E7E78"/>
    <w:rsid w:val="008F342B"/>
    <w:rsid w:val="00906697"/>
    <w:rsid w:val="00906DAE"/>
    <w:rsid w:val="009174E0"/>
    <w:rsid w:val="009212D3"/>
    <w:rsid w:val="0092540E"/>
    <w:rsid w:val="009267AA"/>
    <w:rsid w:val="009312D0"/>
    <w:rsid w:val="0094227D"/>
    <w:rsid w:val="009659D1"/>
    <w:rsid w:val="009745C7"/>
    <w:rsid w:val="00976DD2"/>
    <w:rsid w:val="00981DF1"/>
    <w:rsid w:val="00986F6D"/>
    <w:rsid w:val="009936A5"/>
    <w:rsid w:val="009A4A68"/>
    <w:rsid w:val="009B609A"/>
    <w:rsid w:val="009B6DF5"/>
    <w:rsid w:val="009D7033"/>
    <w:rsid w:val="009E1D60"/>
    <w:rsid w:val="009E6C9D"/>
    <w:rsid w:val="009F5D8F"/>
    <w:rsid w:val="00A04382"/>
    <w:rsid w:val="00A1238B"/>
    <w:rsid w:val="00A13B12"/>
    <w:rsid w:val="00A14C27"/>
    <w:rsid w:val="00A227B1"/>
    <w:rsid w:val="00A254A2"/>
    <w:rsid w:val="00A26096"/>
    <w:rsid w:val="00A605E7"/>
    <w:rsid w:val="00A65F6C"/>
    <w:rsid w:val="00A739AE"/>
    <w:rsid w:val="00A8211A"/>
    <w:rsid w:val="00A90169"/>
    <w:rsid w:val="00AA3A4D"/>
    <w:rsid w:val="00AC5234"/>
    <w:rsid w:val="00AC6AE0"/>
    <w:rsid w:val="00AD4514"/>
    <w:rsid w:val="00AE4FC2"/>
    <w:rsid w:val="00AF1D3A"/>
    <w:rsid w:val="00B0004E"/>
    <w:rsid w:val="00B0351A"/>
    <w:rsid w:val="00B15BE3"/>
    <w:rsid w:val="00B42378"/>
    <w:rsid w:val="00B42E1F"/>
    <w:rsid w:val="00B81FDF"/>
    <w:rsid w:val="00B868B8"/>
    <w:rsid w:val="00BA7016"/>
    <w:rsid w:val="00BB114E"/>
    <w:rsid w:val="00BB1D89"/>
    <w:rsid w:val="00BB3234"/>
    <w:rsid w:val="00BC31EC"/>
    <w:rsid w:val="00BC62AD"/>
    <w:rsid w:val="00BF0183"/>
    <w:rsid w:val="00C00132"/>
    <w:rsid w:val="00C06F5A"/>
    <w:rsid w:val="00C17E20"/>
    <w:rsid w:val="00C44BC0"/>
    <w:rsid w:val="00C473A3"/>
    <w:rsid w:val="00C47D32"/>
    <w:rsid w:val="00C53C2F"/>
    <w:rsid w:val="00C96AB9"/>
    <w:rsid w:val="00CB0672"/>
    <w:rsid w:val="00CB0710"/>
    <w:rsid w:val="00CB073F"/>
    <w:rsid w:val="00CB4DDC"/>
    <w:rsid w:val="00CC2F31"/>
    <w:rsid w:val="00CF01BC"/>
    <w:rsid w:val="00D10A3F"/>
    <w:rsid w:val="00D12C19"/>
    <w:rsid w:val="00D12EA0"/>
    <w:rsid w:val="00D15284"/>
    <w:rsid w:val="00D17401"/>
    <w:rsid w:val="00D23F33"/>
    <w:rsid w:val="00D24814"/>
    <w:rsid w:val="00D41613"/>
    <w:rsid w:val="00D45544"/>
    <w:rsid w:val="00D505DF"/>
    <w:rsid w:val="00D545F8"/>
    <w:rsid w:val="00D57A5E"/>
    <w:rsid w:val="00D61350"/>
    <w:rsid w:val="00DA301C"/>
    <w:rsid w:val="00DB05FA"/>
    <w:rsid w:val="00DB2F99"/>
    <w:rsid w:val="00DC746E"/>
    <w:rsid w:val="00DD1F17"/>
    <w:rsid w:val="00DE2371"/>
    <w:rsid w:val="00DE2384"/>
    <w:rsid w:val="00DE2A10"/>
    <w:rsid w:val="00E02EDB"/>
    <w:rsid w:val="00E13563"/>
    <w:rsid w:val="00E145B1"/>
    <w:rsid w:val="00E15F5C"/>
    <w:rsid w:val="00E26BE8"/>
    <w:rsid w:val="00E26E39"/>
    <w:rsid w:val="00E40261"/>
    <w:rsid w:val="00E4201F"/>
    <w:rsid w:val="00E43A2A"/>
    <w:rsid w:val="00E44296"/>
    <w:rsid w:val="00E605B2"/>
    <w:rsid w:val="00E92291"/>
    <w:rsid w:val="00E937D3"/>
    <w:rsid w:val="00E96043"/>
    <w:rsid w:val="00EA62E5"/>
    <w:rsid w:val="00EB287B"/>
    <w:rsid w:val="00EB479B"/>
    <w:rsid w:val="00EB7E89"/>
    <w:rsid w:val="00EC42C4"/>
    <w:rsid w:val="00EC52E4"/>
    <w:rsid w:val="00EC6EEA"/>
    <w:rsid w:val="00ED52A7"/>
    <w:rsid w:val="00ED6155"/>
    <w:rsid w:val="00ED6ADE"/>
    <w:rsid w:val="00EE183E"/>
    <w:rsid w:val="00EF12C7"/>
    <w:rsid w:val="00EF501A"/>
    <w:rsid w:val="00EF6C78"/>
    <w:rsid w:val="00F0601E"/>
    <w:rsid w:val="00F26200"/>
    <w:rsid w:val="00F309C0"/>
    <w:rsid w:val="00F33927"/>
    <w:rsid w:val="00F462E6"/>
    <w:rsid w:val="00F47C53"/>
    <w:rsid w:val="00F5033C"/>
    <w:rsid w:val="00F53103"/>
    <w:rsid w:val="00F5661E"/>
    <w:rsid w:val="00F61791"/>
    <w:rsid w:val="00F63940"/>
    <w:rsid w:val="00F82E73"/>
    <w:rsid w:val="00F8565A"/>
    <w:rsid w:val="00FA5212"/>
    <w:rsid w:val="00FA6B2B"/>
    <w:rsid w:val="00FB216F"/>
    <w:rsid w:val="00FB7F76"/>
    <w:rsid w:val="00FC14AA"/>
    <w:rsid w:val="00FC218B"/>
    <w:rsid w:val="00FE0F87"/>
    <w:rsid w:val="00FE1DCC"/>
    <w:rsid w:val="00FE4CD4"/>
    <w:rsid w:val="00FE58EA"/>
    <w:rsid w:val="00FE76EB"/>
    <w:rsid w:val="00FF5217"/>
    <w:rsid w:val="0148C3BD"/>
    <w:rsid w:val="030A3D69"/>
    <w:rsid w:val="033DC7C1"/>
    <w:rsid w:val="04159BDA"/>
    <w:rsid w:val="0738D9DA"/>
    <w:rsid w:val="089A4C05"/>
    <w:rsid w:val="089D9D2A"/>
    <w:rsid w:val="094294E1"/>
    <w:rsid w:val="0C6B4C55"/>
    <w:rsid w:val="0C93971A"/>
    <w:rsid w:val="0CA49845"/>
    <w:rsid w:val="0D10A96A"/>
    <w:rsid w:val="0D26987C"/>
    <w:rsid w:val="0D719F39"/>
    <w:rsid w:val="11F0BD9E"/>
    <w:rsid w:val="12CFD023"/>
    <w:rsid w:val="156A5159"/>
    <w:rsid w:val="167BB039"/>
    <w:rsid w:val="16C7C962"/>
    <w:rsid w:val="1717E092"/>
    <w:rsid w:val="17E83937"/>
    <w:rsid w:val="194FB6CF"/>
    <w:rsid w:val="19BA8F34"/>
    <w:rsid w:val="1B635862"/>
    <w:rsid w:val="1BA4FB64"/>
    <w:rsid w:val="1BE01C50"/>
    <w:rsid w:val="1BEAC7DA"/>
    <w:rsid w:val="1CAF1451"/>
    <w:rsid w:val="1CC18263"/>
    <w:rsid w:val="1CF7CBE7"/>
    <w:rsid w:val="1F6174B3"/>
    <w:rsid w:val="2065A291"/>
    <w:rsid w:val="20EE1D2C"/>
    <w:rsid w:val="211865FB"/>
    <w:rsid w:val="217CC42F"/>
    <w:rsid w:val="2310C4E0"/>
    <w:rsid w:val="23D4D2DA"/>
    <w:rsid w:val="240F1C55"/>
    <w:rsid w:val="24837E64"/>
    <w:rsid w:val="2698C877"/>
    <w:rsid w:val="272DB578"/>
    <w:rsid w:val="2826E025"/>
    <w:rsid w:val="283B5518"/>
    <w:rsid w:val="2A427CF8"/>
    <w:rsid w:val="2A642844"/>
    <w:rsid w:val="2AA39985"/>
    <w:rsid w:val="2AFF5AE2"/>
    <w:rsid w:val="2D304B1C"/>
    <w:rsid w:val="2D686239"/>
    <w:rsid w:val="2D747A71"/>
    <w:rsid w:val="35AE0A3B"/>
    <w:rsid w:val="35BEBE79"/>
    <w:rsid w:val="35C5597E"/>
    <w:rsid w:val="35CF5A2B"/>
    <w:rsid w:val="37C67A46"/>
    <w:rsid w:val="37D8D213"/>
    <w:rsid w:val="3B49C757"/>
    <w:rsid w:val="3C3B5A99"/>
    <w:rsid w:val="3D2B1B0C"/>
    <w:rsid w:val="3D9C76CB"/>
    <w:rsid w:val="3E9296E6"/>
    <w:rsid w:val="3E9A9F76"/>
    <w:rsid w:val="417C836B"/>
    <w:rsid w:val="420EDEA3"/>
    <w:rsid w:val="423BB73F"/>
    <w:rsid w:val="43D23213"/>
    <w:rsid w:val="44C60BD2"/>
    <w:rsid w:val="460A196F"/>
    <w:rsid w:val="486267E7"/>
    <w:rsid w:val="495F1181"/>
    <w:rsid w:val="4A97FB11"/>
    <w:rsid w:val="4B0E96FC"/>
    <w:rsid w:val="4CA06A57"/>
    <w:rsid w:val="4E2A277C"/>
    <w:rsid w:val="4EA55477"/>
    <w:rsid w:val="4F0DCE0E"/>
    <w:rsid w:val="4F1BC858"/>
    <w:rsid w:val="4F3F2AA9"/>
    <w:rsid w:val="512EF2CD"/>
    <w:rsid w:val="518FA09D"/>
    <w:rsid w:val="52B60047"/>
    <w:rsid w:val="53A15B8B"/>
    <w:rsid w:val="56BC45B7"/>
    <w:rsid w:val="570E3869"/>
    <w:rsid w:val="57ADFA67"/>
    <w:rsid w:val="5848E57B"/>
    <w:rsid w:val="58B94E67"/>
    <w:rsid w:val="5919D286"/>
    <w:rsid w:val="5991624B"/>
    <w:rsid w:val="5B4C26BE"/>
    <w:rsid w:val="5C2F9F56"/>
    <w:rsid w:val="5E252249"/>
    <w:rsid w:val="5F800701"/>
    <w:rsid w:val="60462974"/>
    <w:rsid w:val="6707D114"/>
    <w:rsid w:val="674CFB50"/>
    <w:rsid w:val="68EB22A7"/>
    <w:rsid w:val="69C9EBAE"/>
    <w:rsid w:val="6A03D7BF"/>
    <w:rsid w:val="6A186712"/>
    <w:rsid w:val="6AD5F59E"/>
    <w:rsid w:val="6BF9313A"/>
    <w:rsid w:val="6D00E4A1"/>
    <w:rsid w:val="6DE3A9D2"/>
    <w:rsid w:val="6DFB0F96"/>
    <w:rsid w:val="6EBA8883"/>
    <w:rsid w:val="6F5344E1"/>
    <w:rsid w:val="71228EEC"/>
    <w:rsid w:val="718245BD"/>
    <w:rsid w:val="7192F548"/>
    <w:rsid w:val="719EF6DB"/>
    <w:rsid w:val="724C9082"/>
    <w:rsid w:val="72EA9F77"/>
    <w:rsid w:val="7621CC8D"/>
    <w:rsid w:val="7674566C"/>
    <w:rsid w:val="76FB95CF"/>
    <w:rsid w:val="77ADB6A4"/>
    <w:rsid w:val="7882BCA4"/>
    <w:rsid w:val="7BA84C36"/>
    <w:rsid w:val="7CACF84A"/>
    <w:rsid w:val="7DCA6FE9"/>
    <w:rsid w:val="7F09A8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0B17"/>
  <w15:chartTrackingRefBased/>
  <w15:docId w15:val="{89A1F87C-EC7B-3544-834E-1B7B530F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6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6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6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6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6A5"/>
    <w:rPr>
      <w:rFonts w:eastAsiaTheme="majorEastAsia" w:cstheme="majorBidi"/>
      <w:color w:val="272727" w:themeColor="text1" w:themeTint="D8"/>
    </w:rPr>
  </w:style>
  <w:style w:type="paragraph" w:styleId="Title">
    <w:name w:val="Title"/>
    <w:basedOn w:val="Normal"/>
    <w:next w:val="Normal"/>
    <w:link w:val="TitleChar"/>
    <w:uiPriority w:val="10"/>
    <w:qFormat/>
    <w:rsid w:val="009936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6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6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36A5"/>
    <w:rPr>
      <w:i/>
      <w:iCs/>
      <w:color w:val="404040" w:themeColor="text1" w:themeTint="BF"/>
    </w:rPr>
  </w:style>
  <w:style w:type="paragraph" w:styleId="ListParagraph">
    <w:name w:val="List Paragraph"/>
    <w:basedOn w:val="Normal"/>
    <w:uiPriority w:val="34"/>
    <w:qFormat/>
    <w:rsid w:val="009936A5"/>
    <w:pPr>
      <w:ind w:left="720"/>
      <w:contextualSpacing/>
    </w:pPr>
  </w:style>
  <w:style w:type="character" w:styleId="IntenseEmphasis">
    <w:name w:val="Intense Emphasis"/>
    <w:basedOn w:val="DefaultParagraphFont"/>
    <w:uiPriority w:val="21"/>
    <w:qFormat/>
    <w:rsid w:val="009936A5"/>
    <w:rPr>
      <w:i/>
      <w:iCs/>
      <w:color w:val="0F4761" w:themeColor="accent1" w:themeShade="BF"/>
    </w:rPr>
  </w:style>
  <w:style w:type="paragraph" w:styleId="IntenseQuote">
    <w:name w:val="Intense Quote"/>
    <w:basedOn w:val="Normal"/>
    <w:next w:val="Normal"/>
    <w:link w:val="IntenseQuoteChar"/>
    <w:uiPriority w:val="30"/>
    <w:qFormat/>
    <w:rsid w:val="00993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6A5"/>
    <w:rPr>
      <w:i/>
      <w:iCs/>
      <w:color w:val="0F4761" w:themeColor="accent1" w:themeShade="BF"/>
    </w:rPr>
  </w:style>
  <w:style w:type="character" w:styleId="IntenseReference">
    <w:name w:val="Intense Reference"/>
    <w:basedOn w:val="DefaultParagraphFont"/>
    <w:uiPriority w:val="32"/>
    <w:qFormat/>
    <w:rsid w:val="009936A5"/>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502">
      <w:bodyDiv w:val="1"/>
      <w:marLeft w:val="0"/>
      <w:marRight w:val="0"/>
      <w:marTop w:val="0"/>
      <w:marBottom w:val="0"/>
      <w:divBdr>
        <w:top w:val="none" w:sz="0" w:space="0" w:color="auto"/>
        <w:left w:val="none" w:sz="0" w:space="0" w:color="auto"/>
        <w:bottom w:val="none" w:sz="0" w:space="0" w:color="auto"/>
        <w:right w:val="none" w:sz="0" w:space="0" w:color="auto"/>
      </w:divBdr>
    </w:div>
    <w:div w:id="395978692">
      <w:bodyDiv w:val="1"/>
      <w:marLeft w:val="0"/>
      <w:marRight w:val="0"/>
      <w:marTop w:val="0"/>
      <w:marBottom w:val="0"/>
      <w:divBdr>
        <w:top w:val="none" w:sz="0" w:space="0" w:color="auto"/>
        <w:left w:val="none" w:sz="0" w:space="0" w:color="auto"/>
        <w:bottom w:val="none" w:sz="0" w:space="0" w:color="auto"/>
        <w:right w:val="none" w:sz="0" w:space="0" w:color="auto"/>
      </w:divBdr>
    </w:div>
    <w:div w:id="438573138">
      <w:bodyDiv w:val="1"/>
      <w:marLeft w:val="0"/>
      <w:marRight w:val="0"/>
      <w:marTop w:val="0"/>
      <w:marBottom w:val="0"/>
      <w:divBdr>
        <w:top w:val="none" w:sz="0" w:space="0" w:color="auto"/>
        <w:left w:val="none" w:sz="0" w:space="0" w:color="auto"/>
        <w:bottom w:val="none" w:sz="0" w:space="0" w:color="auto"/>
        <w:right w:val="none" w:sz="0" w:space="0" w:color="auto"/>
      </w:divBdr>
    </w:div>
    <w:div w:id="445271950">
      <w:bodyDiv w:val="1"/>
      <w:marLeft w:val="0"/>
      <w:marRight w:val="0"/>
      <w:marTop w:val="0"/>
      <w:marBottom w:val="0"/>
      <w:divBdr>
        <w:top w:val="none" w:sz="0" w:space="0" w:color="auto"/>
        <w:left w:val="none" w:sz="0" w:space="0" w:color="auto"/>
        <w:bottom w:val="none" w:sz="0" w:space="0" w:color="auto"/>
        <w:right w:val="none" w:sz="0" w:space="0" w:color="auto"/>
      </w:divBdr>
    </w:div>
    <w:div w:id="748841891">
      <w:bodyDiv w:val="1"/>
      <w:marLeft w:val="0"/>
      <w:marRight w:val="0"/>
      <w:marTop w:val="0"/>
      <w:marBottom w:val="0"/>
      <w:divBdr>
        <w:top w:val="none" w:sz="0" w:space="0" w:color="auto"/>
        <w:left w:val="none" w:sz="0" w:space="0" w:color="auto"/>
        <w:bottom w:val="none" w:sz="0" w:space="0" w:color="auto"/>
        <w:right w:val="none" w:sz="0" w:space="0" w:color="auto"/>
      </w:divBdr>
    </w:div>
    <w:div w:id="988091571">
      <w:bodyDiv w:val="1"/>
      <w:marLeft w:val="0"/>
      <w:marRight w:val="0"/>
      <w:marTop w:val="0"/>
      <w:marBottom w:val="0"/>
      <w:divBdr>
        <w:top w:val="none" w:sz="0" w:space="0" w:color="auto"/>
        <w:left w:val="none" w:sz="0" w:space="0" w:color="auto"/>
        <w:bottom w:val="none" w:sz="0" w:space="0" w:color="auto"/>
        <w:right w:val="none" w:sz="0" w:space="0" w:color="auto"/>
      </w:divBdr>
    </w:div>
    <w:div w:id="1217014793">
      <w:bodyDiv w:val="1"/>
      <w:marLeft w:val="0"/>
      <w:marRight w:val="0"/>
      <w:marTop w:val="0"/>
      <w:marBottom w:val="0"/>
      <w:divBdr>
        <w:top w:val="none" w:sz="0" w:space="0" w:color="auto"/>
        <w:left w:val="none" w:sz="0" w:space="0" w:color="auto"/>
        <w:bottom w:val="none" w:sz="0" w:space="0" w:color="auto"/>
        <w:right w:val="none" w:sz="0" w:space="0" w:color="auto"/>
      </w:divBdr>
    </w:div>
    <w:div w:id="1587373760">
      <w:bodyDiv w:val="1"/>
      <w:marLeft w:val="0"/>
      <w:marRight w:val="0"/>
      <w:marTop w:val="0"/>
      <w:marBottom w:val="0"/>
      <w:divBdr>
        <w:top w:val="none" w:sz="0" w:space="0" w:color="auto"/>
        <w:left w:val="none" w:sz="0" w:space="0" w:color="auto"/>
        <w:bottom w:val="none" w:sz="0" w:space="0" w:color="auto"/>
        <w:right w:val="none" w:sz="0" w:space="0" w:color="auto"/>
      </w:divBdr>
    </w:div>
    <w:div w:id="1720779643">
      <w:bodyDiv w:val="1"/>
      <w:marLeft w:val="0"/>
      <w:marRight w:val="0"/>
      <w:marTop w:val="0"/>
      <w:marBottom w:val="0"/>
      <w:divBdr>
        <w:top w:val="none" w:sz="0" w:space="0" w:color="auto"/>
        <w:left w:val="none" w:sz="0" w:space="0" w:color="auto"/>
        <w:bottom w:val="none" w:sz="0" w:space="0" w:color="auto"/>
        <w:right w:val="none" w:sz="0" w:space="0" w:color="auto"/>
      </w:divBdr>
    </w:div>
    <w:div w:id="1905795985">
      <w:bodyDiv w:val="1"/>
      <w:marLeft w:val="0"/>
      <w:marRight w:val="0"/>
      <w:marTop w:val="0"/>
      <w:marBottom w:val="0"/>
      <w:divBdr>
        <w:top w:val="none" w:sz="0" w:space="0" w:color="auto"/>
        <w:left w:val="none" w:sz="0" w:space="0" w:color="auto"/>
        <w:bottom w:val="none" w:sz="0" w:space="0" w:color="auto"/>
        <w:right w:val="none" w:sz="0" w:space="0" w:color="auto"/>
      </w:divBdr>
    </w:div>
    <w:div w:id="1993826484">
      <w:bodyDiv w:val="1"/>
      <w:marLeft w:val="0"/>
      <w:marRight w:val="0"/>
      <w:marTop w:val="0"/>
      <w:marBottom w:val="0"/>
      <w:divBdr>
        <w:top w:val="none" w:sz="0" w:space="0" w:color="auto"/>
        <w:left w:val="none" w:sz="0" w:space="0" w:color="auto"/>
        <w:bottom w:val="none" w:sz="0" w:space="0" w:color="auto"/>
        <w:right w:val="none" w:sz="0" w:space="0" w:color="auto"/>
      </w:divBdr>
    </w:div>
    <w:div w:id="2041660288">
      <w:bodyDiv w:val="1"/>
      <w:marLeft w:val="0"/>
      <w:marRight w:val="0"/>
      <w:marTop w:val="0"/>
      <w:marBottom w:val="0"/>
      <w:divBdr>
        <w:top w:val="none" w:sz="0" w:space="0" w:color="auto"/>
        <w:left w:val="none" w:sz="0" w:space="0" w:color="auto"/>
        <w:bottom w:val="none" w:sz="0" w:space="0" w:color="auto"/>
        <w:right w:val="none" w:sz="0" w:space="0" w:color="auto"/>
      </w:divBdr>
    </w:div>
    <w:div w:id="2124297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 TargetMode="External"/><Relationship Id="rId3" Type="http://schemas.openxmlformats.org/officeDocument/2006/relationships/settings" Target="settings.xml"/><Relationship Id="rId7" Type="http://schemas.openxmlformats.org/officeDocument/2006/relationships/hyperlink" Target="http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11" Type="http://schemas.microsoft.com/office/2020/10/relationships/intelligence" Target="intelligence2.xml"/><Relationship Id="rId5" Type="http://schemas.openxmlformats.org/officeDocument/2006/relationships/hyperlink" Target="https://www.tensorflow.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Prikryl-Martin</dc:creator>
  <cp:keywords/>
  <dc:description/>
  <cp:lastModifiedBy>devin.prikrylmartin-W216446422</cp:lastModifiedBy>
  <cp:revision>2</cp:revision>
  <dcterms:created xsi:type="dcterms:W3CDTF">2024-10-25T03:40:00Z</dcterms:created>
  <dcterms:modified xsi:type="dcterms:W3CDTF">2024-10-25T03:40:00Z</dcterms:modified>
</cp:coreProperties>
</file>